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52"/>
        <w:gridCol w:w="5519"/>
      </w:tblGrid>
      <w:tr w:rsidR="00977F31" w:rsidRPr="008F4373" w:rsidTr="0043044C">
        <w:trPr>
          <w:trHeight w:val="354"/>
          <w:jc w:val="center"/>
        </w:trPr>
        <w:tc>
          <w:tcPr>
            <w:tcW w:w="4252" w:type="dxa"/>
          </w:tcPr>
          <w:p w:rsidR="00977F31" w:rsidRPr="008F4373" w:rsidRDefault="00977F3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:rsidR="00977F31" w:rsidRPr="008F4373" w:rsidRDefault="00977F3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977F31" w:rsidRPr="008F4373" w:rsidTr="0043044C">
        <w:trPr>
          <w:trHeight w:val="278"/>
          <w:jc w:val="center"/>
        </w:trPr>
        <w:tc>
          <w:tcPr>
            <w:tcW w:w="4252" w:type="dxa"/>
          </w:tcPr>
          <w:p w:rsidR="00977F31" w:rsidRPr="008F4373" w:rsidRDefault="00977F3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:rsidR="00977F31" w:rsidRPr="008F4373" w:rsidRDefault="00977F3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977F31" w:rsidRPr="00C57FB3" w:rsidTr="0043044C">
        <w:trPr>
          <w:trHeight w:val="278"/>
          <w:jc w:val="center"/>
        </w:trPr>
        <w:tc>
          <w:tcPr>
            <w:tcW w:w="9771" w:type="dxa"/>
            <w:gridSpan w:val="2"/>
          </w:tcPr>
          <w:p w:rsidR="00977F31" w:rsidRPr="004F116A" w:rsidRDefault="00977F3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4F116A">
              <w:rPr>
                <w:rFonts w:ascii="Verdana" w:hAnsi="Verdana"/>
                <w:b/>
                <w:sz w:val="22"/>
              </w:rPr>
              <w:t>Corso</w:t>
            </w:r>
          </w:p>
          <w:p w:rsidR="00977F31" w:rsidRPr="008F4373" w:rsidRDefault="00977F3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r w:rsidRPr="004F116A">
              <w:rPr>
                <w:rFonts w:ascii="Calibri" w:hAnsi="Calibri" w:cs="Calibri"/>
                <w:sz w:val="22"/>
                <w:szCs w:val="22"/>
              </w:rPr>
              <w:t xml:space="preserve">1(AAAA - BARA)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2 (BARB – BOTS)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3 (BOTT – CAR)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4 (CAS – CORD)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5 (CORE – DIF)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               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6 (DIG – FIOR)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>7 (FIOS - GIORD)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8 (GIORE – LANE)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9 (LANF – MARA)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10 (MARB – MOH)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         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11 (MOI – PAK)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12 (PAL – POLH)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13 (POLI – ROSA)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14 (ROSB – SIL)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>15 (SIM – TR)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               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16 (TS –  ZZ)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E1 (AA – LZ)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E2</w:t>
            </w:r>
            <w:r w:rsidRPr="004F116A">
              <w:rPr>
                <w:rFonts w:ascii="Calibri" w:hAnsi="Calibri" w:cs="Calibri"/>
                <w:sz w:val="22"/>
                <w:szCs w:val="22"/>
              </w:rPr>
              <w:t xml:space="preserve"> (MA – ZZ) </w:t>
            </w:r>
            <w:r w:rsidRPr="004F116A">
              <w:rPr>
                <w:rFonts w:ascii="Calibri" w:eastAsia="MS Gothic" w:hAnsi="MS Gothic" w:cs="Calibri" w:hint="eastAsia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="Calibri" w:eastAsia="MS Gothic" w:hAnsi="MS Gothic" w:cs="Calibri"/>
                <w:color w:val="000000"/>
                <w:sz w:val="22"/>
                <w:szCs w:val="22"/>
              </w:rPr>
              <w:t xml:space="preserve"> </w:t>
            </w:r>
            <w:r w:rsidRPr="004F116A">
              <w:rPr>
                <w:rFonts w:ascii="Verdana" w:hAnsi="Verdana"/>
                <w:sz w:val="18"/>
                <w:szCs w:val="28"/>
              </w:rPr>
              <w:t xml:space="preserve">Poli@Home </w:t>
            </w:r>
            <w:r w:rsidRPr="004F116A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4F116A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4F116A">
              <w:rPr>
                <w:rFonts w:ascii="Verdana" w:hAnsi="Verdana"/>
                <w:sz w:val="18"/>
                <w:szCs w:val="28"/>
              </w:rPr>
              <w:t xml:space="preserve">Es. </w:t>
            </w:r>
            <w:r w:rsidRPr="00EF4A63">
              <w:rPr>
                <w:rFonts w:ascii="Verdana" w:hAnsi="Verdana"/>
                <w:sz w:val="18"/>
                <w:szCs w:val="28"/>
              </w:rPr>
              <w:t>(5 crediti)</w:t>
            </w:r>
            <w:r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977F31" w:rsidRPr="008F4373" w:rsidRDefault="00977F31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:rsidR="00977F31" w:rsidRPr="008F4373" w:rsidRDefault="00977F31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977F31" w:rsidRPr="008F4373" w:rsidRDefault="00977F31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:rsidR="00977F31" w:rsidRPr="008F4373" w:rsidRDefault="00977F3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977F31" w:rsidRPr="008F4373" w:rsidTr="00170EA1">
        <w:tc>
          <w:tcPr>
            <w:tcW w:w="5954" w:type="dxa"/>
          </w:tcPr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F4373">
              <w:rPr>
                <w:rFonts w:ascii="Verdana" w:hAnsi="Verdana"/>
                <w:i/>
                <w:sz w:val="20"/>
                <w:lang w:val="it-IT"/>
              </w:rPr>
              <w:t xml:space="preserve">Risultato </w:t>
            </w:r>
          </w:p>
        </w:tc>
      </w:tr>
      <w:tr w:rsidR="00977F31" w:rsidRPr="0085161F" w:rsidTr="00170EA1">
        <w:tc>
          <w:tcPr>
            <w:tcW w:w="5954" w:type="dxa"/>
          </w:tcPr>
          <w:p w:rsidR="00977F31" w:rsidRDefault="00977F31" w:rsidP="00FF4B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ins w:id="0" w:author="Antonio Servetti" w:date="2013-08-29T14:16:00Z"/>
                <w:rFonts w:ascii="Verdana" w:hAnsi="Verdana"/>
                <w:sz w:val="20"/>
                <w:lang w:val="it-IT"/>
              </w:rPr>
            </w:pPr>
            <w:ins w:id="1" w:author="Antonio Servetti" w:date="2013-08-29T14:16:00Z">
              <w:r w:rsidRPr="005329DA">
                <w:rPr>
                  <w:rFonts w:ascii="Verdana" w:hAnsi="Verdana"/>
                  <w:sz w:val="20"/>
                  <w:lang w:val="it-IT"/>
                </w:rPr>
                <w:t xml:space="preserve">Dati i seguenti numeri nella rappresentazione in </w:t>
              </w:r>
            </w:ins>
            <w:ins w:id="2" w:author="Antonio Servetti" w:date="2013-08-29T14:17:00Z">
              <w:r>
                <w:rPr>
                  <w:rFonts w:ascii="Verdana" w:hAnsi="Verdana"/>
                  <w:sz w:val="20"/>
                  <w:lang w:val="it-IT"/>
                </w:rPr>
                <w:t>CA</w:t>
              </w:r>
            </w:ins>
            <w:ins w:id="3" w:author="Antonio Servetti" w:date="2013-08-29T14:16:00Z">
              <w:r w:rsidRPr="005329DA">
                <w:rPr>
                  <w:rFonts w:ascii="Verdana" w:hAnsi="Verdana"/>
                  <w:sz w:val="20"/>
                  <w:lang w:val="it-IT"/>
                </w:rPr>
                <w:t xml:space="preserve">2 codificati in </w:t>
              </w:r>
              <w:r>
                <w:rPr>
                  <w:rFonts w:ascii="Verdana" w:hAnsi="Verdana"/>
                  <w:sz w:val="20"/>
                  <w:lang w:val="it-IT"/>
                </w:rPr>
                <w:t>esadecimale</w:t>
              </w:r>
            </w:ins>
          </w:p>
          <w:p w:rsidR="00977F31" w:rsidDel="005329DA" w:rsidRDefault="00977F31" w:rsidP="00FF4B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del w:id="4" w:author="Antonio Servetti" w:date="2013-08-29T14:16:00Z"/>
                <w:rFonts w:ascii="Verdana" w:hAnsi="Verdana"/>
                <w:sz w:val="20"/>
                <w:lang w:val="it-IT"/>
              </w:rPr>
            </w:pPr>
            <w:del w:id="5" w:author="Antonio Servetti" w:date="2013-08-29T14:16:00Z">
              <w:r w:rsidRPr="008F4373" w:rsidDel="005329DA">
                <w:rPr>
                  <w:rFonts w:ascii="Verdana" w:hAnsi="Verdana"/>
                  <w:sz w:val="20"/>
                  <w:lang w:val="it-IT"/>
                </w:rPr>
                <w:delText xml:space="preserve">Dati i seguenti numeri </w:delText>
              </w:r>
              <w:r w:rsidDel="005329DA">
                <w:rPr>
                  <w:rFonts w:ascii="Verdana" w:hAnsi="Verdana"/>
                  <w:sz w:val="20"/>
                  <w:lang w:val="it-IT"/>
                </w:rPr>
                <w:delText>esadecimali</w:delText>
              </w:r>
            </w:del>
          </w:p>
          <w:p w:rsidR="00977F31" w:rsidRDefault="00977F31" w:rsidP="00FF4B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  </w:t>
            </w:r>
            <w:ins w:id="6" w:author="Antonio Servetti" w:date="2013-08-29T14:16:00Z">
              <w:r>
                <w:rPr>
                  <w:rFonts w:ascii="Verdana" w:hAnsi="Verdana"/>
                  <w:sz w:val="20"/>
                  <w:lang w:val="it-IT"/>
                </w:rPr>
                <w:t>X</w:t>
              </w:r>
            </w:ins>
            <w:del w:id="7" w:author="Antonio Servetti" w:date="2013-08-29T14:16:00Z">
              <w:r w:rsidDel="005329DA">
                <w:rPr>
                  <w:rFonts w:ascii="Verdana" w:hAnsi="Verdana"/>
                  <w:sz w:val="20"/>
                  <w:lang w:val="it-IT"/>
                </w:rPr>
                <w:delText>N1</w:delText>
              </w:r>
            </w:del>
            <w:r>
              <w:rPr>
                <w:rFonts w:ascii="Verdana" w:hAnsi="Verdana"/>
                <w:sz w:val="20"/>
                <w:lang w:val="it-IT"/>
              </w:rPr>
              <w:t>: B2</w:t>
            </w:r>
          </w:p>
          <w:p w:rsidR="00977F31" w:rsidRDefault="00977F31" w:rsidP="00FF4B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  </w:t>
            </w:r>
            <w:ins w:id="8" w:author="Antonio Servetti" w:date="2013-08-29T14:16:00Z">
              <w:r>
                <w:rPr>
                  <w:rFonts w:ascii="Verdana" w:hAnsi="Verdana"/>
                  <w:sz w:val="20"/>
                  <w:lang w:val="it-IT"/>
                </w:rPr>
                <w:t>Y</w:t>
              </w:r>
            </w:ins>
            <w:del w:id="9" w:author="Antonio Servetti" w:date="2013-08-29T14:16:00Z">
              <w:r w:rsidDel="005329DA">
                <w:rPr>
                  <w:rFonts w:ascii="Verdana" w:hAnsi="Verdana"/>
                  <w:sz w:val="20"/>
                  <w:lang w:val="it-IT"/>
                </w:rPr>
                <w:delText>N2</w:delText>
              </w:r>
            </w:del>
            <w:r>
              <w:rPr>
                <w:rFonts w:ascii="Verdana" w:hAnsi="Verdana"/>
                <w:sz w:val="20"/>
                <w:lang w:val="it-IT"/>
              </w:rPr>
              <w:t>:</w:t>
            </w:r>
            <w:r w:rsidRPr="008F4373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2A</w:t>
            </w:r>
          </w:p>
          <w:p w:rsidR="00977F31" w:rsidRPr="008F4373" w:rsidRDefault="00977F31" w:rsidP="00FF4B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del w:id="10" w:author="Antonio Servetti" w:date="2013-08-29T14:16:00Z">
              <w:r w:rsidDel="005329DA">
                <w:rPr>
                  <w:rFonts w:ascii="Verdana" w:hAnsi="Verdana"/>
                  <w:sz w:val="20"/>
                  <w:lang w:val="it-IT"/>
                </w:rPr>
                <w:delText>Considerati in CA2</w:delText>
              </w:r>
            </w:del>
            <w:ins w:id="11" w:author="Antonio Servetti" w:date="2013-08-29T14:16:00Z">
              <w:r>
                <w:rPr>
                  <w:rFonts w:ascii="Verdana" w:hAnsi="Verdana"/>
                  <w:sz w:val="20"/>
                  <w:lang w:val="it-IT"/>
                </w:rPr>
                <w:t xml:space="preserve">trasporli </w:t>
              </w:r>
            </w:ins>
            <w:ins w:id="12" w:author="Antonio Servetti" w:date="2013-08-29T14:17:00Z">
              <w:r>
                <w:rPr>
                  <w:rFonts w:ascii="Verdana" w:hAnsi="Verdana"/>
                  <w:sz w:val="20"/>
                  <w:lang w:val="it-IT"/>
                </w:rPr>
                <w:t>nella codifica binaria</w:t>
              </w:r>
            </w:ins>
            <w:r>
              <w:rPr>
                <w:rFonts w:ascii="Verdana" w:hAnsi="Verdana"/>
                <w:sz w:val="20"/>
                <w:lang w:val="it-IT"/>
              </w:rPr>
              <w:t xml:space="preserve"> su 8 bit</w:t>
            </w:r>
            <w:ins w:id="13" w:author="Antonio Servetti" w:date="2013-08-29T14:17:00Z">
              <w:r>
                <w:rPr>
                  <w:rFonts w:ascii="Verdana" w:hAnsi="Verdana"/>
                  <w:sz w:val="20"/>
                  <w:lang w:val="it-IT"/>
                </w:rPr>
                <w:t>, mantenendo la rappresentazione</w:t>
              </w:r>
            </w:ins>
            <w:ins w:id="14" w:author="Antonio Servetti" w:date="2013-08-29T14:18:00Z">
              <w:r>
                <w:rPr>
                  <w:rFonts w:ascii="Verdana" w:hAnsi="Verdana"/>
                  <w:sz w:val="20"/>
                  <w:lang w:val="it-IT"/>
                </w:rPr>
                <w:t xml:space="preserve"> </w:t>
              </w:r>
            </w:ins>
            <w:ins w:id="15" w:author="Antonio Servetti" w:date="2013-08-29T14:17:00Z">
              <w:r>
                <w:rPr>
                  <w:rFonts w:ascii="Verdana" w:hAnsi="Verdana"/>
                  <w:sz w:val="20"/>
                  <w:lang w:val="it-IT"/>
                </w:rPr>
                <w:t>in CA2,</w:t>
              </w:r>
            </w:ins>
            <w:r>
              <w:rPr>
                <w:rFonts w:ascii="Verdana" w:hAnsi="Verdana"/>
                <w:sz w:val="20"/>
                <w:lang w:val="it-IT"/>
              </w:rPr>
              <w:t xml:space="preserve"> ed eseguirne la somma verificando l’eventuale presenza di OVERFLOW</w:t>
            </w:r>
          </w:p>
          <w:p w:rsidR="00977F31" w:rsidRPr="008F4373" w:rsidRDefault="00977F31" w:rsidP="004D3B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977F31" w:rsidRPr="008F4373" w:rsidRDefault="00977F31" w:rsidP="009711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Risultato somma</w:t>
            </w:r>
            <w:r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:rsidR="00977F31" w:rsidRPr="008F4373" w:rsidRDefault="00977F31" w:rsidP="009711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77F31" w:rsidRPr="008F4373" w:rsidRDefault="00977F31" w:rsidP="009711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Overflow (sì/no)</w:t>
            </w:r>
            <w:r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:rsidR="00977F31" w:rsidRPr="008F4373" w:rsidRDefault="00977F31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977F31" w:rsidRPr="008F4373" w:rsidTr="00252152">
        <w:tc>
          <w:tcPr>
            <w:tcW w:w="9781" w:type="dxa"/>
            <w:gridSpan w:val="2"/>
          </w:tcPr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977F31" w:rsidRPr="008F4373" w:rsidRDefault="00977F3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:rsidR="00977F31" w:rsidRPr="008F4373" w:rsidRDefault="00977F3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78"/>
        <w:gridCol w:w="5169"/>
      </w:tblGrid>
      <w:tr w:rsidR="00977F31" w:rsidRPr="0085161F" w:rsidTr="00CE010D">
        <w:trPr>
          <w:trHeight w:val="636"/>
        </w:trPr>
        <w:tc>
          <w:tcPr>
            <w:tcW w:w="4678" w:type="dxa"/>
          </w:tcPr>
          <w:p w:rsidR="00977F31" w:rsidRPr="008F4373" w:rsidRDefault="00977F31" w:rsidP="004D3B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Sapendo che il parallelismo di una memoria è di 8</w:t>
            </w:r>
            <w:ins w:id="16" w:author="Antonio Servetti" w:date="2013-08-29T14:20:00Z">
              <w:r>
                <w:rPr>
                  <w:rFonts w:ascii="Verdana" w:hAnsi="Verdana"/>
                  <w:sz w:val="20"/>
                  <w:lang w:val="it-IT"/>
                </w:rPr>
                <w:t xml:space="preserve"> </w:t>
              </w:r>
            </w:ins>
            <w:r>
              <w:rPr>
                <w:rFonts w:ascii="Verdana" w:hAnsi="Verdana"/>
                <w:sz w:val="20"/>
                <w:lang w:val="it-IT"/>
              </w:rPr>
              <w:t>bit, dimensionare il BUS INDIRIZZI affinche’ si possa gestire un quantitativo di memoria pari a 32</w:t>
            </w:r>
            <w:ins w:id="17" w:author="Antonio Servetti" w:date="2013-08-29T14:20:00Z">
              <w:r>
                <w:rPr>
                  <w:rFonts w:ascii="Verdana" w:hAnsi="Verdana"/>
                  <w:sz w:val="20"/>
                  <w:lang w:val="it-IT"/>
                </w:rPr>
                <w:t xml:space="preserve"> </w:t>
              </w:r>
            </w:ins>
            <w:r>
              <w:rPr>
                <w:rFonts w:ascii="Verdana" w:hAnsi="Verdana"/>
                <w:sz w:val="20"/>
                <w:lang w:val="it-IT"/>
              </w:rPr>
              <w:t>KByte</w:t>
            </w:r>
          </w:p>
        </w:tc>
        <w:tc>
          <w:tcPr>
            <w:tcW w:w="5169" w:type="dxa"/>
          </w:tcPr>
          <w:p w:rsidR="00977F31" w:rsidRPr="008F4373" w:rsidRDefault="00977F31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Dimensione BUS INDIRIZZI (in bit):</w:t>
            </w:r>
          </w:p>
        </w:tc>
      </w:tr>
      <w:tr w:rsidR="00977F31" w:rsidRPr="008F4373" w:rsidTr="00CE010D">
        <w:trPr>
          <w:trHeight w:val="636"/>
        </w:trPr>
        <w:tc>
          <w:tcPr>
            <w:tcW w:w="4678" w:type="dxa"/>
          </w:tcPr>
          <w:p w:rsidR="00977F31" w:rsidRPr="008F4373" w:rsidRDefault="00977F31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Passaggi</w:t>
            </w:r>
          </w:p>
        </w:tc>
        <w:tc>
          <w:tcPr>
            <w:tcW w:w="5169" w:type="dxa"/>
          </w:tcPr>
          <w:p w:rsidR="00977F31" w:rsidRPr="008F4373" w:rsidRDefault="00977F31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977F31" w:rsidRPr="008F4373" w:rsidRDefault="00977F3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:rsidR="00977F31" w:rsidRPr="008F4373" w:rsidRDefault="00977F3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781"/>
      </w:tblGrid>
      <w:tr w:rsidR="00977F31" w:rsidRPr="0085161F" w:rsidTr="00170EA1">
        <w:tc>
          <w:tcPr>
            <w:tcW w:w="9781" w:type="dxa"/>
          </w:tcPr>
          <w:p w:rsidR="00977F31" w:rsidRPr="008F4373" w:rsidRDefault="00977F31" w:rsidP="003F7EF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 xml:space="preserve">Descrivere </w:t>
            </w:r>
            <w:r>
              <w:rPr>
                <w:rFonts w:ascii="Verdana" w:hAnsi="Verdana"/>
                <w:sz w:val="20"/>
                <w:lang w:val="it-IT"/>
              </w:rPr>
              <w:t>memoria centrale e memoria di massa indicandone le principali differenze</w:t>
            </w:r>
            <w:r w:rsidRPr="008F4373">
              <w:rPr>
                <w:rFonts w:ascii="Verdana" w:hAnsi="Verdana"/>
                <w:sz w:val="20"/>
                <w:lang w:val="it-IT"/>
              </w:rPr>
              <w:t>.</w:t>
            </w:r>
          </w:p>
        </w:tc>
      </w:tr>
      <w:tr w:rsidR="00977F31" w:rsidRPr="0085161F" w:rsidTr="00170EA1">
        <w:tc>
          <w:tcPr>
            <w:tcW w:w="9781" w:type="dxa"/>
          </w:tcPr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77F31" w:rsidRPr="008F4373" w:rsidRDefault="00977F3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:rsidR="00977F31" w:rsidRPr="00977F31" w:rsidRDefault="00977F3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Cs w:val="28"/>
          <w:u w:val="single"/>
          <w:lang w:val="it-IT"/>
          <w:rPrChange w:id="18" w:author="Unknown">
            <w:rPr>
              <w:rFonts w:ascii="Verdana" w:hAnsi="Verdana"/>
              <w:b/>
              <w:sz w:val="28"/>
              <w:szCs w:val="28"/>
              <w:u w:val="single"/>
              <w:lang w:val="it-IT"/>
            </w:rPr>
          </w:rPrChange>
        </w:rPr>
      </w:pPr>
      <w:r w:rsidRPr="008F4373">
        <w:rPr>
          <w:lang w:val="it-IT"/>
        </w:rPr>
        <w:br w:type="page"/>
      </w:r>
      <w:r w:rsidRPr="00977F31">
        <w:rPr>
          <w:rFonts w:ascii="Verdana" w:hAnsi="Verdana"/>
          <w:b/>
          <w:szCs w:val="28"/>
          <w:u w:val="single"/>
          <w:lang w:val="it-IT"/>
          <w:rPrChange w:id="19" w:author="Antonio Servetti" w:date="2013-08-29T14:12:00Z">
            <w:rPr>
              <w:rFonts w:ascii="Verdana" w:hAnsi="Verdana"/>
              <w:b/>
              <w:sz w:val="28"/>
              <w:szCs w:val="28"/>
              <w:u w:val="single"/>
              <w:lang w:val="it-IT"/>
            </w:rPr>
          </w:rPrChange>
        </w:rPr>
        <w:t>Programmazione</w:t>
      </w:r>
    </w:p>
    <w:p w:rsidR="00977F31" w:rsidRPr="00977F31" w:rsidRDefault="00977F31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2"/>
          <w:lang w:val="it-IT"/>
          <w:rPrChange w:id="20" w:author="Unknown">
            <w:rPr>
              <w:lang w:val="it-IT"/>
            </w:rPr>
          </w:rPrChange>
        </w:rPr>
      </w:pPr>
    </w:p>
    <w:p w:rsidR="00977F31" w:rsidRPr="00977F31" w:rsidRDefault="00977F31" w:rsidP="005A38C9">
      <w:pPr>
        <w:spacing w:after="120"/>
        <w:jc w:val="both"/>
        <w:rPr>
          <w:sz w:val="22"/>
          <w:lang w:val="it-IT"/>
          <w:rPrChange w:id="21" w:author="Unknown">
            <w:rPr>
              <w:lang w:val="it-IT"/>
            </w:rPr>
          </w:rPrChange>
        </w:rPr>
      </w:pPr>
      <w:r w:rsidRPr="00977F31">
        <w:rPr>
          <w:sz w:val="22"/>
          <w:lang w:val="it-IT"/>
          <w:rPrChange w:id="22" w:author="Antonio Servetti" w:date="2013-08-29T14:12:00Z">
            <w:rPr>
              <w:lang w:val="it-IT"/>
            </w:rPr>
          </w:rPrChange>
        </w:rPr>
        <w:t>Si desidera scrivere un programma per analizzare il traffico del rientro dalle vacanze.</w:t>
      </w:r>
    </w:p>
    <w:p w:rsidR="00977F31" w:rsidRPr="00977F31" w:rsidRDefault="00977F31" w:rsidP="005A38C9">
      <w:pPr>
        <w:spacing w:after="120"/>
        <w:jc w:val="both"/>
        <w:rPr>
          <w:ins w:id="23" w:author="Antonio Servetti" w:date="2013-08-29T13:19:00Z"/>
          <w:sz w:val="22"/>
          <w:lang w:val="it-IT"/>
          <w:rPrChange w:id="24" w:author="Unknown">
            <w:rPr>
              <w:ins w:id="25" w:author="Antonio Servetti" w:date="2013-08-29T13:19:00Z"/>
              <w:lang w:val="it-IT"/>
            </w:rPr>
          </w:rPrChange>
        </w:rPr>
      </w:pPr>
      <w:ins w:id="26" w:author="Antonio Servetti" w:date="2013-08-29T13:19:00Z">
        <w:r w:rsidRPr="00977F31">
          <w:rPr>
            <w:sz w:val="22"/>
            <w:lang w:val="it-IT"/>
            <w:rPrChange w:id="27" w:author="Antonio Servetti" w:date="2013-08-29T14:12:00Z">
              <w:rPr>
                <w:lang w:val="it-IT"/>
              </w:rPr>
            </w:rPrChange>
          </w:rPr>
          <w:t>Il nome del file contenente le informazioni sul traffico delle vacanze è passato come primo argomento della linea di comando</w:t>
        </w:r>
      </w:ins>
      <w:ins w:id="28" w:author="Antonio Servetti" w:date="2013-08-29T14:09:00Z">
        <w:r w:rsidRPr="00977F31">
          <w:rPr>
            <w:sz w:val="22"/>
            <w:lang w:val="it-IT"/>
            <w:rPrChange w:id="29" w:author="Antonio Servetti" w:date="2013-08-29T14:12:00Z">
              <w:rPr>
                <w:lang w:val="it-IT"/>
              </w:rPr>
            </w:rPrChange>
          </w:rPr>
          <w:t>,</w:t>
        </w:r>
      </w:ins>
      <w:ins w:id="30" w:author="Antonio Servetti" w:date="2013-08-29T13:19:00Z">
        <w:r w:rsidRPr="00977F31">
          <w:rPr>
            <w:sz w:val="22"/>
            <w:lang w:val="it-IT"/>
            <w:rPrChange w:id="31" w:author="Antonio Servetti" w:date="2013-08-29T14:12:00Z">
              <w:rPr>
                <w:lang w:val="it-IT"/>
              </w:rPr>
            </w:rPrChange>
          </w:rPr>
          <w:t xml:space="preserve"> ogni riga del file si riferisce ad una singola persona</w:t>
        </w:r>
      </w:ins>
      <w:ins w:id="32" w:author="Antonio Servetti" w:date="2013-08-29T13:20:00Z">
        <w:r w:rsidRPr="00977F31">
          <w:rPr>
            <w:sz w:val="22"/>
            <w:lang w:val="it-IT"/>
            <w:rPrChange w:id="33" w:author="Antonio Servetti" w:date="2013-08-29T14:12:00Z">
              <w:rPr>
                <w:lang w:val="it-IT"/>
              </w:rPr>
            </w:rPrChange>
          </w:rPr>
          <w:t xml:space="preserve"> ed è formattata come segue:</w:t>
        </w:r>
      </w:ins>
    </w:p>
    <w:p w:rsidR="00977F31" w:rsidRPr="00977F31" w:rsidRDefault="00977F31" w:rsidP="00977F31">
      <w:pPr>
        <w:spacing w:after="120"/>
        <w:jc w:val="center"/>
        <w:rPr>
          <w:ins w:id="34" w:author="Antonio Servetti" w:date="2013-08-29T13:17:00Z"/>
          <w:sz w:val="22"/>
          <w:lang w:val="it-IT"/>
          <w:rPrChange w:id="35" w:author="Antonio Servetti" w:date="2013-08-29T13:18:00Z">
            <w:rPr>
              <w:ins w:id="36" w:author="Antonio Servetti" w:date="2013-08-29T13:17:00Z"/>
              <w:lang w:val="it-IT"/>
            </w:rPr>
          </w:rPrChange>
        </w:rPr>
        <w:pPrChange w:id="37" w:author="Antonio Servetti" w:date="2013-08-29T13:18:00Z">
          <w:pPr>
            <w:spacing w:after="120"/>
            <w:jc w:val="both"/>
          </w:pPr>
        </w:pPrChange>
      </w:pPr>
      <w:del w:id="38" w:author="Antonio Servetti" w:date="2013-08-29T14:08:00Z">
        <w:r w:rsidRPr="00977F31">
          <w:rPr>
            <w:sz w:val="22"/>
            <w:lang w:val="it-IT"/>
            <w:rPrChange w:id="39" w:author="Antonio Servetti" w:date="2013-08-29T14:12:00Z">
              <w:rPr>
                <w:lang w:val="it-IT"/>
              </w:rPr>
            </w:rPrChange>
          </w:rPr>
          <w:delText xml:space="preserve">Un primo file contiene un elenco di persone </w:delText>
        </w:r>
      </w:del>
      <w:ins w:id="40" w:author="Antonio Servetti" w:date="2013-08-29T13:17:00Z">
        <w:r w:rsidRPr="00977F31">
          <w:rPr>
            <w:sz w:val="22"/>
            <w:lang w:val="it-IT"/>
            <w:rPrChange w:id="41" w:author="Antonio Servetti" w:date="2013-08-29T14:12:00Z">
              <w:rPr>
                <w:lang w:val="it-IT"/>
              </w:rPr>
            </w:rPrChange>
          </w:rPr>
          <w:t xml:space="preserve">&lt;NOME&gt; </w:t>
        </w:r>
      </w:ins>
      <w:ins w:id="42" w:author="Antonio Servetti" w:date="2013-08-29T13:18:00Z">
        <w:r w:rsidRPr="00977F31">
          <w:rPr>
            <w:sz w:val="22"/>
            <w:lang w:val="it-IT"/>
            <w:rPrChange w:id="43" w:author="Antonio Servetti" w:date="2013-08-29T14:12:00Z">
              <w:rPr>
                <w:lang w:val="it-IT"/>
              </w:rPr>
            </w:rPrChange>
          </w:rPr>
          <w:t xml:space="preserve"> </w:t>
        </w:r>
      </w:ins>
      <w:ins w:id="44" w:author="Antonio Servetti" w:date="2013-08-29T13:17:00Z">
        <w:r w:rsidRPr="00977F31">
          <w:rPr>
            <w:sz w:val="22"/>
            <w:lang w:val="it-IT"/>
            <w:rPrChange w:id="45" w:author="Antonio Servetti" w:date="2013-08-29T14:12:00Z">
              <w:rPr>
                <w:lang w:val="it-IT"/>
              </w:rPr>
            </w:rPrChange>
          </w:rPr>
          <w:t>&lt;COGNOME&gt;</w:t>
        </w:r>
      </w:ins>
      <w:ins w:id="46" w:author="Antonio Servetti" w:date="2013-08-29T13:18:00Z">
        <w:r w:rsidRPr="00977F31">
          <w:rPr>
            <w:sz w:val="22"/>
            <w:lang w:val="it-IT"/>
            <w:rPrChange w:id="47" w:author="Antonio Servetti" w:date="2013-08-29T14:12:00Z">
              <w:rPr>
                <w:lang w:val="it-IT"/>
              </w:rPr>
            </w:rPrChange>
          </w:rPr>
          <w:t xml:space="preserve"> </w:t>
        </w:r>
      </w:ins>
      <w:ins w:id="48" w:author="Antonio Servetti" w:date="2013-08-29T13:17:00Z">
        <w:r w:rsidRPr="00977F31">
          <w:rPr>
            <w:sz w:val="22"/>
            <w:lang w:val="it-IT"/>
            <w:rPrChange w:id="49" w:author="Antonio Servetti" w:date="2013-08-29T14:12:00Z">
              <w:rPr>
                <w:lang w:val="it-IT"/>
              </w:rPr>
            </w:rPrChange>
          </w:rPr>
          <w:t xml:space="preserve"> </w:t>
        </w:r>
      </w:ins>
      <w:ins w:id="50" w:author="Antonio Servetti" w:date="2013-08-29T13:18:00Z">
        <w:r w:rsidRPr="00977F31">
          <w:rPr>
            <w:sz w:val="22"/>
            <w:lang w:val="it-IT"/>
            <w:rPrChange w:id="51" w:author="Antonio Servetti" w:date="2013-08-29T14:12:00Z">
              <w:rPr>
                <w:lang w:val="it-IT"/>
              </w:rPr>
            </w:rPrChange>
          </w:rPr>
          <w:t>&lt;LOCALITA&gt;  &lt;DISTANZA&gt;  &lt;MEZZO&gt;</w:t>
        </w:r>
      </w:ins>
    </w:p>
    <w:p w:rsidR="00977F31" w:rsidRPr="00977F31" w:rsidRDefault="00977F31" w:rsidP="005A38C9">
      <w:pPr>
        <w:spacing w:after="120"/>
        <w:jc w:val="both"/>
        <w:rPr>
          <w:ins w:id="52" w:author="Antonio Servetti" w:date="2013-08-29T13:24:00Z"/>
          <w:sz w:val="22"/>
          <w:lang w:val="it-IT"/>
          <w:rPrChange w:id="53" w:author="Unknown">
            <w:rPr>
              <w:ins w:id="54" w:author="Antonio Servetti" w:date="2013-08-29T13:24:00Z"/>
              <w:lang w:val="it-IT"/>
            </w:rPr>
          </w:rPrChange>
        </w:rPr>
      </w:pPr>
      <w:ins w:id="55" w:author="Antonio Servetti" w:date="2013-08-29T13:18:00Z">
        <w:r w:rsidRPr="00977F31">
          <w:rPr>
            <w:sz w:val="22"/>
            <w:lang w:val="it-IT"/>
            <w:rPrChange w:id="56" w:author="Antonio Servetti" w:date="2013-08-29T14:12:00Z">
              <w:rPr>
                <w:lang w:val="it-IT"/>
              </w:rPr>
            </w:rPrChange>
          </w:rPr>
          <w:t>dove</w:t>
        </w:r>
      </w:ins>
      <w:ins w:id="57" w:author="Antonio Servetti" w:date="2013-08-29T13:15:00Z">
        <w:r w:rsidRPr="00977F31">
          <w:rPr>
            <w:sz w:val="22"/>
            <w:lang w:val="it-IT"/>
            <w:rPrChange w:id="58" w:author="Antonio Servetti" w:date="2013-08-29T14:12:00Z">
              <w:rPr>
                <w:lang w:val="it-IT"/>
              </w:rPr>
            </w:rPrChange>
          </w:rPr>
          <w:t xml:space="preserve"> </w:t>
        </w:r>
      </w:ins>
      <w:ins w:id="59" w:author="Antonio Servetti" w:date="2013-08-29T13:20:00Z">
        <w:r w:rsidRPr="00977F31">
          <w:rPr>
            <w:sz w:val="22"/>
            <w:lang w:val="it-IT"/>
            <w:rPrChange w:id="60" w:author="Antonio Servetti" w:date="2013-08-29T14:12:00Z">
              <w:rPr>
                <w:lang w:val="it-IT"/>
              </w:rPr>
            </w:rPrChange>
          </w:rPr>
          <w:t xml:space="preserve">NOME </w:t>
        </w:r>
      </w:ins>
      <w:ins w:id="61" w:author="Antonio Servetti" w:date="2013-08-29T13:23:00Z">
        <w:r w:rsidRPr="00977F31">
          <w:rPr>
            <w:sz w:val="22"/>
            <w:lang w:val="it-IT"/>
            <w:rPrChange w:id="62" w:author="Antonio Servetti" w:date="2013-08-29T14:12:00Z">
              <w:rPr>
                <w:lang w:val="it-IT"/>
              </w:rPr>
            </w:rPrChange>
          </w:rPr>
          <w:t xml:space="preserve">(stringa) </w:t>
        </w:r>
      </w:ins>
      <w:ins w:id="63" w:author="Antonio Servetti" w:date="2013-08-29T13:20:00Z">
        <w:r w:rsidRPr="00977F31">
          <w:rPr>
            <w:sz w:val="22"/>
            <w:lang w:val="it-IT"/>
            <w:rPrChange w:id="64" w:author="Antonio Servetti" w:date="2013-08-29T14:12:00Z">
              <w:rPr>
                <w:lang w:val="it-IT"/>
              </w:rPr>
            </w:rPrChange>
          </w:rPr>
          <w:t xml:space="preserve">e COGNOME </w:t>
        </w:r>
      </w:ins>
      <w:ins w:id="65" w:author="Antonio Servetti" w:date="2013-08-29T13:23:00Z">
        <w:r w:rsidRPr="00977F31">
          <w:rPr>
            <w:sz w:val="22"/>
            <w:lang w:val="it-IT"/>
            <w:rPrChange w:id="66" w:author="Antonio Servetti" w:date="2013-08-29T14:12:00Z">
              <w:rPr>
                <w:lang w:val="it-IT"/>
              </w:rPr>
            </w:rPrChange>
          </w:rPr>
          <w:t xml:space="preserve">(stringa) </w:t>
        </w:r>
      </w:ins>
      <w:ins w:id="67" w:author="Antonio Servetti" w:date="2013-08-29T13:20:00Z">
        <w:r w:rsidRPr="00977F31">
          <w:rPr>
            <w:sz w:val="22"/>
            <w:lang w:val="it-IT"/>
            <w:rPrChange w:id="68" w:author="Antonio Servetti" w:date="2013-08-29T14:12:00Z">
              <w:rPr>
                <w:lang w:val="it-IT"/>
              </w:rPr>
            </w:rPrChange>
          </w:rPr>
          <w:t xml:space="preserve">sono </w:t>
        </w:r>
      </w:ins>
      <w:ins w:id="69" w:author="Antonio Servetti" w:date="2013-08-29T13:22:00Z">
        <w:r w:rsidRPr="00977F31">
          <w:rPr>
            <w:sz w:val="22"/>
            <w:lang w:val="it-IT"/>
            <w:rPrChange w:id="70" w:author="Antonio Servetti" w:date="2013-08-29T14:12:00Z">
              <w:rPr>
                <w:lang w:val="it-IT"/>
              </w:rPr>
            </w:rPrChange>
          </w:rPr>
          <w:t>il nome e cognome di ciascuna persona</w:t>
        </w:r>
      </w:ins>
      <w:ins w:id="71" w:author="Antonio Servetti" w:date="2013-08-29T13:21:00Z">
        <w:r w:rsidRPr="00977F31">
          <w:rPr>
            <w:sz w:val="22"/>
            <w:lang w:val="it-IT"/>
            <w:rPrChange w:id="72" w:author="Antonio Servetti" w:date="2013-08-29T14:12:00Z">
              <w:rPr>
                <w:lang w:val="it-IT"/>
              </w:rPr>
            </w:rPrChange>
          </w:rPr>
          <w:t>, LOCALITA</w:t>
        </w:r>
      </w:ins>
      <w:ins w:id="73" w:author="Antonio Servetti" w:date="2013-08-29T13:20:00Z">
        <w:r w:rsidRPr="00977F31">
          <w:rPr>
            <w:sz w:val="22"/>
            <w:lang w:val="it-IT"/>
            <w:rPrChange w:id="74" w:author="Antonio Servetti" w:date="2013-08-29T14:12:00Z">
              <w:rPr>
                <w:lang w:val="it-IT"/>
              </w:rPr>
            </w:rPrChange>
          </w:rPr>
          <w:t xml:space="preserve"> </w:t>
        </w:r>
      </w:ins>
      <w:ins w:id="75" w:author="Antonio Servetti" w:date="2013-08-29T13:23:00Z">
        <w:r w:rsidRPr="00977F31">
          <w:rPr>
            <w:sz w:val="22"/>
            <w:lang w:val="it-IT"/>
            <w:rPrChange w:id="76" w:author="Antonio Servetti" w:date="2013-08-29T14:12:00Z">
              <w:rPr>
                <w:lang w:val="it-IT"/>
              </w:rPr>
            </w:rPrChange>
          </w:rPr>
          <w:t xml:space="preserve">(stringa) </w:t>
        </w:r>
      </w:ins>
      <w:ins w:id="77" w:author="Antonio Servetti" w:date="2013-08-29T13:22:00Z">
        <w:r w:rsidRPr="00977F31">
          <w:rPr>
            <w:sz w:val="22"/>
            <w:lang w:val="it-IT"/>
            <w:rPrChange w:id="78" w:author="Antonio Servetti" w:date="2013-08-29T14:12:00Z">
              <w:rPr>
                <w:lang w:val="it-IT"/>
              </w:rPr>
            </w:rPrChange>
          </w:rPr>
          <w:t>è il nome della località dove tale persona ha trascorso le vacanze, DISTANZA</w:t>
        </w:r>
      </w:ins>
      <w:ins w:id="79" w:author="Antonio Servetti" w:date="2013-08-29T13:23:00Z">
        <w:r w:rsidRPr="00977F31">
          <w:rPr>
            <w:sz w:val="22"/>
            <w:lang w:val="it-IT"/>
            <w:rPrChange w:id="80" w:author="Antonio Servetti" w:date="2013-08-29T14:12:00Z">
              <w:rPr>
                <w:lang w:val="it-IT"/>
              </w:rPr>
            </w:rPrChange>
          </w:rPr>
          <w:t xml:space="preserve"> (numero intero)</w:t>
        </w:r>
      </w:ins>
      <w:ins w:id="81" w:author="Antonio Servetti" w:date="2013-08-29T13:22:00Z">
        <w:r w:rsidRPr="00977F31">
          <w:rPr>
            <w:sz w:val="22"/>
            <w:lang w:val="it-IT"/>
            <w:rPrChange w:id="82" w:author="Antonio Servetti" w:date="2013-08-29T14:12:00Z">
              <w:rPr>
                <w:lang w:val="it-IT"/>
              </w:rPr>
            </w:rPrChange>
          </w:rPr>
          <w:t xml:space="preserve"> è la distanza in km </w:t>
        </w:r>
      </w:ins>
      <w:ins w:id="83" w:author="Antonio Servetti" w:date="2013-08-29T13:23:00Z">
        <w:r w:rsidRPr="00977F31">
          <w:rPr>
            <w:sz w:val="22"/>
            <w:lang w:val="it-IT"/>
            <w:rPrChange w:id="84" w:author="Antonio Servetti" w:date="2013-08-29T14:12:00Z">
              <w:rPr>
                <w:lang w:val="it-IT"/>
              </w:rPr>
            </w:rPrChange>
          </w:rPr>
          <w:t>fra la località e l</w:t>
        </w:r>
        <w:r w:rsidRPr="00437FE4">
          <w:rPr>
            <w:sz w:val="22"/>
            <w:lang w:val="it-IT"/>
          </w:rPr>
          <w:t>’</w:t>
        </w:r>
        <w:r w:rsidRPr="00977F31">
          <w:rPr>
            <w:sz w:val="22"/>
            <w:lang w:val="it-IT"/>
            <w:rPrChange w:id="85" w:author="Antonio Servetti" w:date="2013-08-29T14:12:00Z">
              <w:rPr>
                <w:lang w:val="it-IT"/>
              </w:rPr>
            </w:rPrChange>
          </w:rPr>
          <w:t xml:space="preserve">abitazione della persona, MEZZO </w:t>
        </w:r>
      </w:ins>
      <w:ins w:id="86" w:author="Antonio Servetti" w:date="2013-08-29T13:24:00Z">
        <w:r w:rsidRPr="00977F31">
          <w:rPr>
            <w:sz w:val="22"/>
            <w:lang w:val="it-IT"/>
            <w:rPrChange w:id="87" w:author="Antonio Servetti" w:date="2013-08-29T14:12:00Z">
              <w:rPr>
                <w:lang w:val="it-IT"/>
              </w:rPr>
            </w:rPrChange>
          </w:rPr>
          <w:t xml:space="preserve">(stringa) </w:t>
        </w:r>
      </w:ins>
      <w:ins w:id="88" w:author="Antonio Servetti" w:date="2013-08-29T13:23:00Z">
        <w:r w:rsidRPr="00977F31">
          <w:rPr>
            <w:sz w:val="22"/>
            <w:lang w:val="it-IT"/>
            <w:rPrChange w:id="89" w:author="Antonio Servetti" w:date="2013-08-29T14:12:00Z">
              <w:rPr>
                <w:lang w:val="it-IT"/>
              </w:rPr>
            </w:rPrChange>
          </w:rPr>
          <w:t>è il mezzo utilizzato</w:t>
        </w:r>
      </w:ins>
      <w:ins w:id="90" w:author="Antonio Servetti" w:date="2013-08-29T13:24:00Z">
        <w:r w:rsidRPr="00977F31">
          <w:rPr>
            <w:sz w:val="22"/>
            <w:lang w:val="it-IT"/>
            <w:rPrChange w:id="91" w:author="Antonio Servetti" w:date="2013-08-29T14:12:00Z">
              <w:rPr>
                <w:lang w:val="it-IT"/>
              </w:rPr>
            </w:rPrChange>
          </w:rPr>
          <w:t xml:space="preserve"> per il viaggio. </w:t>
        </w:r>
      </w:ins>
      <w:del w:id="92" w:author="Antonio Servetti" w:date="2013-08-29T13:24:00Z">
        <w:r w:rsidRPr="00977F31">
          <w:rPr>
            <w:sz w:val="22"/>
            <w:lang w:val="it-IT"/>
            <w:rPrChange w:id="93" w:author="Antonio Servetti" w:date="2013-08-29T14:12:00Z">
              <w:rPr>
                <w:lang w:val="it-IT"/>
              </w:rPr>
            </w:rPrChange>
          </w:rPr>
          <w:delText xml:space="preserve">(nome e cognome). Per ciascuna di esse, sulla stessa riga, è specificato il nome della località dove ha trascorso le vacanze e la distanza in km (espresso con un numero intero) fra questa località e la sua abitazione. Inoltre, sulla stessa riga viene specificato il mezzo che la persona utilizzerà per rientrare a casa. </w:delText>
        </w:r>
      </w:del>
    </w:p>
    <w:p w:rsidR="00977F31" w:rsidRPr="00977F31" w:rsidRDefault="00977F31" w:rsidP="00392168">
      <w:pPr>
        <w:spacing w:after="120"/>
        <w:jc w:val="both"/>
        <w:rPr>
          <w:ins w:id="94" w:author="Antonio Servetti" w:date="2013-08-29T13:24:00Z"/>
          <w:sz w:val="22"/>
          <w:lang w:val="it-IT"/>
          <w:rPrChange w:id="95" w:author="Unknown">
            <w:rPr>
              <w:ins w:id="96" w:author="Antonio Servetti" w:date="2013-08-29T13:24:00Z"/>
              <w:lang w:val="it-IT"/>
            </w:rPr>
          </w:rPrChange>
        </w:rPr>
      </w:pPr>
      <w:ins w:id="97" w:author="Antonio Servetti" w:date="2013-08-29T13:24:00Z">
        <w:r w:rsidRPr="00977F31">
          <w:rPr>
            <w:sz w:val="22"/>
            <w:lang w:val="it-IT"/>
            <w:rPrChange w:id="98" w:author="Antonio Servetti" w:date="2013-08-29T14:12:00Z">
              <w:rPr>
                <w:lang w:val="it-IT"/>
              </w:rPr>
            </w:rPrChange>
          </w:rPr>
          <w:t>Si facciano inoltre le seguenti assunzioni:</w:t>
        </w:r>
      </w:ins>
    </w:p>
    <w:p w:rsidR="00977F31" w:rsidRPr="00977F31" w:rsidRDefault="00977F31" w:rsidP="00977F31">
      <w:pPr>
        <w:pStyle w:val="ListParagraph"/>
        <w:numPr>
          <w:ilvl w:val="0"/>
          <w:numId w:val="8"/>
        </w:numPr>
        <w:spacing w:after="120"/>
        <w:jc w:val="both"/>
        <w:rPr>
          <w:ins w:id="99" w:author="Antonio Servetti" w:date="2013-08-29T13:24:00Z"/>
          <w:sz w:val="22"/>
          <w:lang w:val="it-IT"/>
          <w:rPrChange w:id="100" w:author="Antonio Servetti" w:date="2013-08-29T13:24:00Z">
            <w:rPr>
              <w:ins w:id="101" w:author="Antonio Servetti" w:date="2013-08-29T13:24:00Z"/>
              <w:lang w:val="it-IT"/>
            </w:rPr>
          </w:rPrChange>
        </w:rPr>
        <w:pPrChange w:id="102" w:author="Antonio Servetti" w:date="2013-08-29T13:24:00Z">
          <w:pPr>
            <w:pStyle w:val="ListParagraph"/>
            <w:numPr>
              <w:numId w:val="8"/>
            </w:numPr>
            <w:spacing w:after="120"/>
            <w:ind w:left="0" w:hanging="360"/>
            <w:jc w:val="both"/>
          </w:pPr>
        </w:pPrChange>
      </w:pPr>
      <w:ins w:id="103" w:author="Antonio Servetti" w:date="2013-08-29T13:24:00Z">
        <w:r w:rsidRPr="00977F31">
          <w:rPr>
            <w:sz w:val="22"/>
            <w:lang w:val="it-IT"/>
            <w:rPrChange w:id="104" w:author="Antonio Servetti" w:date="2013-08-29T14:12:00Z">
              <w:rPr>
                <w:lang w:val="it-IT"/>
              </w:rPr>
            </w:rPrChange>
          </w:rPr>
          <w:t>Tutti i campi sono separati tra loro da un</w:t>
        </w:r>
      </w:ins>
      <w:ins w:id="105" w:author="Andrea Acquaviva" w:date="2013-08-29T15:05:00Z">
        <w:r>
          <w:rPr>
            <w:sz w:val="22"/>
            <w:lang w:val="it-IT"/>
          </w:rPr>
          <w:t>o o più spazi</w:t>
        </w:r>
      </w:ins>
      <w:ins w:id="106" w:author="Antonio Servetti" w:date="2013-08-29T13:24:00Z">
        <w:del w:id="107" w:author="Andrea Acquaviva" w:date="2013-08-29T15:48:00Z">
          <w:r w:rsidRPr="00977F31">
            <w:rPr>
              <w:sz w:val="22"/>
              <w:lang w:val="it-IT"/>
              <w:rPrChange w:id="108" w:author="Antonio Servetti" w:date="2013-08-29T14:12:00Z">
                <w:rPr>
                  <w:lang w:val="it-IT"/>
                </w:rPr>
              </w:rPrChange>
            </w:rPr>
            <w:delText xml:space="preserve"> singolo spazio</w:delText>
          </w:r>
        </w:del>
      </w:ins>
      <w:ins w:id="109" w:author="Antonio Servetti" w:date="2013-08-29T13:25:00Z">
        <w:r w:rsidRPr="00977F31">
          <w:rPr>
            <w:sz w:val="22"/>
            <w:lang w:val="it-IT"/>
            <w:rPrChange w:id="110" w:author="Antonio Servetti" w:date="2013-08-29T14:12:00Z">
              <w:rPr>
                <w:lang w:val="it-IT"/>
              </w:rPr>
            </w:rPrChange>
          </w:rPr>
          <w:t>;</w:t>
        </w:r>
      </w:ins>
    </w:p>
    <w:p w:rsidR="00977F31" w:rsidRPr="00977F31" w:rsidRDefault="00977F31" w:rsidP="00977F31">
      <w:pPr>
        <w:pStyle w:val="ListParagraph"/>
        <w:numPr>
          <w:ilvl w:val="0"/>
          <w:numId w:val="8"/>
        </w:numPr>
        <w:spacing w:after="120"/>
        <w:jc w:val="both"/>
        <w:rPr>
          <w:ins w:id="111" w:author="Antonio Servetti" w:date="2013-08-29T13:25:00Z"/>
          <w:sz w:val="22"/>
          <w:lang w:val="it-IT"/>
          <w:rPrChange w:id="112" w:author="Antonio Servetti" w:date="2013-08-29T13:24:00Z">
            <w:rPr>
              <w:ins w:id="113" w:author="Antonio Servetti" w:date="2013-08-29T13:25:00Z"/>
              <w:lang w:val="it-IT"/>
            </w:rPr>
          </w:rPrChange>
        </w:rPr>
        <w:pPrChange w:id="114" w:author="Antonio Servetti" w:date="2013-08-29T13:24:00Z">
          <w:pPr>
            <w:pStyle w:val="ListParagraph"/>
            <w:numPr>
              <w:numId w:val="8"/>
            </w:numPr>
            <w:spacing w:after="120"/>
            <w:ind w:left="0" w:hanging="360"/>
            <w:jc w:val="both"/>
          </w:pPr>
        </w:pPrChange>
      </w:pPr>
      <w:ins w:id="115" w:author="Antonio Servetti" w:date="2013-08-29T13:25:00Z">
        <w:r w:rsidRPr="00977F31">
          <w:rPr>
            <w:sz w:val="22"/>
            <w:lang w:val="it-IT"/>
            <w:rPrChange w:id="116" w:author="Antonio Servetti" w:date="2013-08-29T14:12:00Z">
              <w:rPr>
                <w:lang w:val="it-IT"/>
              </w:rPr>
            </w:rPrChange>
          </w:rPr>
          <w:t xml:space="preserve">Le stringhe </w:t>
        </w:r>
      </w:ins>
      <w:ins w:id="117" w:author="Antonio Servetti" w:date="2013-08-29T13:26:00Z">
        <w:r w:rsidRPr="00977F31">
          <w:rPr>
            <w:sz w:val="22"/>
            <w:lang w:val="it-IT"/>
            <w:rPrChange w:id="118" w:author="Antonio Servetti" w:date="2013-08-29T14:12:00Z">
              <w:rPr>
                <w:lang w:val="it-IT"/>
              </w:rPr>
            </w:rPrChange>
          </w:rPr>
          <w:t xml:space="preserve">sono lunghe al più 40 caratteri e </w:t>
        </w:r>
      </w:ins>
      <w:ins w:id="119" w:author="Antonio Servetti" w:date="2013-08-29T13:25:00Z">
        <w:r w:rsidRPr="00977F31">
          <w:rPr>
            <w:sz w:val="22"/>
            <w:lang w:val="it-IT"/>
            <w:rPrChange w:id="120" w:author="Antonio Servetti" w:date="2013-08-29T14:12:00Z">
              <w:rPr>
                <w:lang w:val="it-IT"/>
              </w:rPr>
            </w:rPrChange>
          </w:rPr>
          <w:t>non contengono spazi al loro interno;</w:t>
        </w:r>
      </w:ins>
    </w:p>
    <w:p w:rsidR="00977F31" w:rsidRPr="00977F31" w:rsidRDefault="00977F31" w:rsidP="00977F31">
      <w:pPr>
        <w:pStyle w:val="ListParagraph"/>
        <w:numPr>
          <w:ilvl w:val="0"/>
          <w:numId w:val="8"/>
        </w:numPr>
        <w:spacing w:after="120"/>
        <w:jc w:val="both"/>
        <w:rPr>
          <w:ins w:id="121" w:author="Antonio Servetti" w:date="2013-08-29T13:25:00Z"/>
          <w:sz w:val="22"/>
          <w:lang w:val="it-IT"/>
          <w:rPrChange w:id="122" w:author="Antonio Servetti" w:date="2013-08-29T13:24:00Z">
            <w:rPr>
              <w:ins w:id="123" w:author="Antonio Servetti" w:date="2013-08-29T13:25:00Z"/>
              <w:lang w:val="it-IT"/>
            </w:rPr>
          </w:rPrChange>
        </w:rPr>
        <w:pPrChange w:id="124" w:author="Antonio Servetti" w:date="2013-08-29T13:24:00Z">
          <w:pPr>
            <w:pStyle w:val="ListParagraph"/>
            <w:numPr>
              <w:numId w:val="8"/>
            </w:numPr>
            <w:spacing w:after="120"/>
            <w:ind w:left="0" w:hanging="360"/>
            <w:jc w:val="both"/>
          </w:pPr>
        </w:pPrChange>
      </w:pPr>
      <w:ins w:id="125" w:author="Antonio Servetti" w:date="2013-08-29T13:24:00Z">
        <w:r w:rsidRPr="00977F31">
          <w:rPr>
            <w:sz w:val="22"/>
            <w:lang w:val="it-IT"/>
            <w:rPrChange w:id="126" w:author="Antonio Servetti" w:date="2013-08-29T14:12:00Z">
              <w:rPr>
                <w:lang w:val="it-IT"/>
              </w:rPr>
            </w:rPrChange>
          </w:rPr>
          <w:t xml:space="preserve">Il numero di persone non è noto a priori (e di conseguenza </w:t>
        </w:r>
      </w:ins>
      <w:ins w:id="127" w:author="Antonio Servetti" w:date="2013-08-29T13:25:00Z">
        <w:r w:rsidRPr="00977F31">
          <w:rPr>
            <w:sz w:val="22"/>
            <w:lang w:val="it-IT"/>
            <w:rPrChange w:id="128" w:author="Antonio Servetti" w:date="2013-08-29T14:12:00Z">
              <w:rPr>
                <w:lang w:val="it-IT"/>
              </w:rPr>
            </w:rPrChange>
          </w:rPr>
          <w:t xml:space="preserve">nemmeno </w:t>
        </w:r>
      </w:ins>
      <w:ins w:id="129" w:author="Antonio Servetti" w:date="2013-08-29T13:24:00Z">
        <w:r w:rsidRPr="00977F31">
          <w:rPr>
            <w:sz w:val="22"/>
            <w:lang w:val="it-IT"/>
            <w:rPrChange w:id="130" w:author="Antonio Servetti" w:date="2013-08-29T14:12:00Z">
              <w:rPr>
                <w:lang w:val="it-IT"/>
              </w:rPr>
            </w:rPrChange>
          </w:rPr>
          <w:t xml:space="preserve">il numero </w:t>
        </w:r>
      </w:ins>
      <w:ins w:id="131" w:author="Antonio Servetti" w:date="2013-08-29T13:25:00Z">
        <w:r w:rsidRPr="00977F31">
          <w:rPr>
            <w:sz w:val="22"/>
            <w:lang w:val="it-IT"/>
            <w:rPrChange w:id="132" w:author="Antonio Servetti" w:date="2013-08-29T14:12:00Z">
              <w:rPr>
                <w:lang w:val="it-IT"/>
              </w:rPr>
            </w:rPrChange>
          </w:rPr>
          <w:t>di righe del file);</w:t>
        </w:r>
      </w:ins>
    </w:p>
    <w:p w:rsidR="00977F31" w:rsidRPr="00977F31" w:rsidRDefault="00977F31" w:rsidP="00977F31">
      <w:pPr>
        <w:pStyle w:val="ListParagraph"/>
        <w:numPr>
          <w:ilvl w:val="0"/>
          <w:numId w:val="8"/>
        </w:numPr>
        <w:spacing w:after="120"/>
        <w:jc w:val="both"/>
        <w:rPr>
          <w:ins w:id="133" w:author="Antonio Servetti" w:date="2013-08-29T13:24:00Z"/>
          <w:sz w:val="22"/>
          <w:lang w:val="it-IT"/>
          <w:rPrChange w:id="134" w:author="Antonio Servetti" w:date="2013-08-29T13:24:00Z">
            <w:rPr>
              <w:ins w:id="135" w:author="Antonio Servetti" w:date="2013-08-29T13:24:00Z"/>
              <w:lang w:val="it-IT"/>
            </w:rPr>
          </w:rPrChange>
        </w:rPr>
        <w:pPrChange w:id="136" w:author="Antonio Servetti" w:date="2013-08-29T13:24:00Z">
          <w:pPr>
            <w:pStyle w:val="ListParagraph"/>
            <w:numPr>
              <w:numId w:val="8"/>
            </w:numPr>
            <w:spacing w:after="120"/>
            <w:ind w:left="0" w:hanging="360"/>
            <w:jc w:val="both"/>
          </w:pPr>
        </w:pPrChange>
      </w:pPr>
      <w:ins w:id="137" w:author="Antonio Servetti" w:date="2013-08-29T13:25:00Z">
        <w:r w:rsidRPr="00977F31">
          <w:rPr>
            <w:sz w:val="22"/>
            <w:lang w:val="it-IT"/>
            <w:rPrChange w:id="138" w:author="Antonio Servetti" w:date="2013-08-29T14:12:00Z">
              <w:rPr>
                <w:lang w:val="it-IT"/>
              </w:rPr>
            </w:rPrChange>
          </w:rPr>
          <w:t xml:space="preserve">Il formato </w:t>
        </w:r>
      </w:ins>
      <w:ins w:id="139" w:author="Antonio Servetti" w:date="2013-08-29T14:09:00Z">
        <w:r w:rsidRPr="00977F31">
          <w:rPr>
            <w:sz w:val="22"/>
            <w:lang w:val="it-IT"/>
            <w:rPrChange w:id="140" w:author="Antonio Servetti" w:date="2013-08-29T14:12:00Z">
              <w:rPr>
                <w:lang w:val="it-IT"/>
              </w:rPr>
            </w:rPrChange>
          </w:rPr>
          <w:t xml:space="preserve">e il contenuto </w:t>
        </w:r>
      </w:ins>
      <w:ins w:id="141" w:author="Antonio Servetti" w:date="2013-08-29T13:25:00Z">
        <w:r w:rsidRPr="00977F31">
          <w:rPr>
            <w:sz w:val="22"/>
            <w:lang w:val="it-IT"/>
            <w:rPrChange w:id="142" w:author="Antonio Servetti" w:date="2013-08-29T14:12:00Z">
              <w:rPr>
                <w:lang w:val="it-IT"/>
              </w:rPr>
            </w:rPrChange>
          </w:rPr>
          <w:t xml:space="preserve">del file </w:t>
        </w:r>
      </w:ins>
      <w:ins w:id="143" w:author="Antonio Servetti" w:date="2013-08-29T14:09:00Z">
        <w:r w:rsidRPr="00977F31">
          <w:rPr>
            <w:sz w:val="22"/>
            <w:lang w:val="it-IT"/>
            <w:rPrChange w:id="144" w:author="Antonio Servetti" w:date="2013-08-29T14:12:00Z">
              <w:rPr>
                <w:lang w:val="it-IT"/>
              </w:rPr>
            </w:rPrChange>
          </w:rPr>
          <w:t>sono</w:t>
        </w:r>
      </w:ins>
      <w:ins w:id="145" w:author="Antonio Servetti" w:date="2013-08-29T13:25:00Z">
        <w:r w:rsidRPr="00977F31">
          <w:rPr>
            <w:sz w:val="22"/>
            <w:lang w:val="it-IT"/>
            <w:rPrChange w:id="146" w:author="Antonio Servetti" w:date="2013-08-29T14:12:00Z">
              <w:rPr>
                <w:lang w:val="it-IT"/>
              </w:rPr>
            </w:rPrChange>
          </w:rPr>
          <w:t xml:space="preserve"> corrett</w:t>
        </w:r>
      </w:ins>
      <w:ins w:id="147" w:author="Antonio Servetti" w:date="2013-08-29T14:09:00Z">
        <w:r w:rsidRPr="00977F31">
          <w:rPr>
            <w:sz w:val="22"/>
            <w:lang w:val="it-IT"/>
            <w:rPrChange w:id="148" w:author="Antonio Servetti" w:date="2013-08-29T14:12:00Z">
              <w:rPr>
                <w:lang w:val="it-IT"/>
              </w:rPr>
            </w:rPrChange>
          </w:rPr>
          <w:t>i</w:t>
        </w:r>
      </w:ins>
      <w:ins w:id="149" w:author="Antonio Servetti" w:date="2013-08-29T13:25:00Z">
        <w:r w:rsidRPr="00977F31">
          <w:rPr>
            <w:sz w:val="22"/>
            <w:lang w:val="it-IT"/>
            <w:rPrChange w:id="150" w:author="Antonio Servetti" w:date="2013-08-29T14:12:00Z">
              <w:rPr>
                <w:lang w:val="it-IT"/>
              </w:rPr>
            </w:rPrChange>
          </w:rPr>
          <w:t>.</w:t>
        </w:r>
      </w:ins>
    </w:p>
    <w:p w:rsidR="00977F31" w:rsidRPr="00977F31" w:rsidDel="00392168" w:rsidRDefault="00977F31" w:rsidP="005A38C9">
      <w:pPr>
        <w:spacing w:after="120"/>
        <w:jc w:val="both"/>
        <w:rPr>
          <w:del w:id="151" w:author="Antonio Servetti" w:date="2013-08-29T13:25:00Z"/>
          <w:sz w:val="22"/>
          <w:lang w:val="it-IT"/>
          <w:rPrChange w:id="152" w:author="Unknown">
            <w:rPr>
              <w:del w:id="153" w:author="Antonio Servetti" w:date="2013-08-29T13:25:00Z"/>
              <w:lang w:val="it-IT"/>
            </w:rPr>
          </w:rPrChange>
        </w:rPr>
      </w:pPr>
      <w:del w:id="154" w:author="Antonio Servetti" w:date="2013-08-29T13:25:00Z">
        <w:r w:rsidRPr="00977F31">
          <w:rPr>
            <w:sz w:val="22"/>
            <w:lang w:val="it-IT"/>
            <w:rPrChange w:id="155" w:author="Antonio Servetti" w:date="2013-08-29T14:12:00Z">
              <w:rPr>
                <w:lang w:val="it-IT"/>
              </w:rPr>
            </w:rPrChange>
          </w:rPr>
          <w:delText>Il numero di persone non è noto a priori (e di conseguenza la dimensione del file). I nomi, i cognomi delle persone, i nomi delle località e dei mezzi di trasporto non contengono spazi al loro interno. Il nome di tale file viene specificato come primo argomento sulla linea di comando.</w:delText>
        </w:r>
      </w:del>
    </w:p>
    <w:p w:rsidR="00977F31" w:rsidRPr="00977F31" w:rsidRDefault="00977F31" w:rsidP="005A38C9">
      <w:pPr>
        <w:spacing w:after="120"/>
        <w:jc w:val="both"/>
        <w:rPr>
          <w:ins w:id="156" w:author="Antonio Servetti" w:date="2013-08-29T13:27:00Z"/>
          <w:sz w:val="22"/>
          <w:lang w:val="it-IT"/>
          <w:rPrChange w:id="157" w:author="Unknown">
            <w:rPr>
              <w:ins w:id="158" w:author="Antonio Servetti" w:date="2013-08-29T13:27:00Z"/>
              <w:lang w:val="it-IT"/>
            </w:rPr>
          </w:rPrChange>
        </w:rPr>
      </w:pPr>
      <w:r w:rsidRPr="00977F31">
        <w:rPr>
          <w:sz w:val="22"/>
          <w:lang w:val="it-IT"/>
          <w:rPrChange w:id="159" w:author="Antonio Servetti" w:date="2013-08-29T14:12:00Z">
            <w:rPr>
              <w:lang w:val="it-IT"/>
            </w:rPr>
          </w:rPrChange>
        </w:rPr>
        <w:t xml:space="preserve">Un secondo file, dal nome prefissato “trasporti.txt”, contiene </w:t>
      </w:r>
      <w:ins w:id="160" w:author="Antonio Servetti" w:date="2013-08-29T13:27:00Z">
        <w:r w:rsidRPr="00977F31">
          <w:rPr>
            <w:sz w:val="22"/>
            <w:lang w:val="it-IT"/>
            <w:rPrChange w:id="161" w:author="Antonio Servetti" w:date="2013-08-29T14:12:00Z">
              <w:rPr>
                <w:lang w:val="it-IT"/>
              </w:rPr>
            </w:rPrChange>
          </w:rPr>
          <w:t>le informazioni sui mezzi di trasporto nel seguente formato:</w:t>
        </w:r>
      </w:ins>
    </w:p>
    <w:p w:rsidR="00977F31" w:rsidRPr="00977F31" w:rsidRDefault="00977F31" w:rsidP="00977F31">
      <w:pPr>
        <w:spacing w:after="120"/>
        <w:jc w:val="center"/>
        <w:rPr>
          <w:ins w:id="162" w:author="Antonio Servetti" w:date="2013-08-29T13:27:00Z"/>
          <w:sz w:val="22"/>
          <w:lang w:val="it-IT"/>
          <w:rPrChange w:id="163" w:author="Antonio Servetti" w:date="2013-08-29T13:27:00Z">
            <w:rPr>
              <w:ins w:id="164" w:author="Antonio Servetti" w:date="2013-08-29T13:27:00Z"/>
              <w:lang w:val="it-IT"/>
            </w:rPr>
          </w:rPrChange>
        </w:rPr>
        <w:pPrChange w:id="165" w:author="Antonio Servetti" w:date="2013-08-29T13:27:00Z">
          <w:pPr>
            <w:spacing w:after="120"/>
            <w:jc w:val="both"/>
          </w:pPr>
        </w:pPrChange>
      </w:pPr>
      <w:ins w:id="166" w:author="Antonio Servetti" w:date="2013-08-29T13:27:00Z">
        <w:r w:rsidRPr="00977F31">
          <w:rPr>
            <w:sz w:val="22"/>
            <w:lang w:val="it-IT"/>
            <w:rPrChange w:id="167" w:author="Antonio Servetti" w:date="2013-08-29T14:12:00Z">
              <w:rPr>
                <w:lang w:val="it-IT"/>
              </w:rPr>
            </w:rPrChange>
          </w:rPr>
          <w:t>&lt;MEZZO&gt;    &lt;VELOCITA&gt;</w:t>
        </w:r>
      </w:ins>
    </w:p>
    <w:p w:rsidR="00977F31" w:rsidRPr="00977F31" w:rsidRDefault="00977F31" w:rsidP="005A38C9">
      <w:pPr>
        <w:spacing w:after="120"/>
        <w:jc w:val="both"/>
        <w:rPr>
          <w:sz w:val="22"/>
          <w:lang w:val="it-IT"/>
          <w:rPrChange w:id="168" w:author="Unknown">
            <w:rPr>
              <w:lang w:val="it-IT"/>
            </w:rPr>
          </w:rPrChange>
        </w:rPr>
      </w:pPr>
      <w:ins w:id="169" w:author="Antonio Servetti" w:date="2013-08-29T13:27:00Z">
        <w:r w:rsidRPr="00977F31">
          <w:rPr>
            <w:sz w:val="22"/>
            <w:lang w:val="it-IT"/>
            <w:rPrChange w:id="170" w:author="Antonio Servetti" w:date="2013-08-29T14:12:00Z">
              <w:rPr>
                <w:lang w:val="it-IT"/>
              </w:rPr>
            </w:rPrChange>
          </w:rPr>
          <w:t xml:space="preserve">dove MEZZO (stringa) è il nome del mezzo di trasporto e VELOCITA </w:t>
        </w:r>
      </w:ins>
      <w:ins w:id="171" w:author="Antonio Servetti" w:date="2013-08-29T13:33:00Z">
        <w:r w:rsidRPr="00977F31">
          <w:rPr>
            <w:sz w:val="22"/>
            <w:lang w:val="it-IT"/>
            <w:rPrChange w:id="172" w:author="Antonio Servetti" w:date="2013-08-29T14:12:00Z">
              <w:rPr>
                <w:lang w:val="it-IT"/>
              </w:rPr>
            </w:rPrChange>
          </w:rPr>
          <w:t xml:space="preserve">(numero intero) </w:t>
        </w:r>
      </w:ins>
      <w:ins w:id="173" w:author="Antonio Servetti" w:date="2013-08-29T13:27:00Z">
        <w:r w:rsidRPr="00977F31">
          <w:rPr>
            <w:sz w:val="22"/>
            <w:lang w:val="it-IT"/>
            <w:rPrChange w:id="174" w:author="Antonio Servetti" w:date="2013-08-29T14:12:00Z">
              <w:rPr>
                <w:lang w:val="it-IT"/>
              </w:rPr>
            </w:rPrChange>
          </w:rPr>
          <w:t>è la sua velocità media</w:t>
        </w:r>
      </w:ins>
      <w:del w:id="175" w:author="Antonio Servetti" w:date="2013-08-29T13:28:00Z">
        <w:r w:rsidRPr="00977F31">
          <w:rPr>
            <w:sz w:val="22"/>
            <w:lang w:val="it-IT"/>
            <w:rPrChange w:id="176" w:author="Antonio Servetti" w:date="2013-08-29T14:12:00Z">
              <w:rPr>
                <w:lang w:val="it-IT"/>
              </w:rPr>
            </w:rPrChange>
          </w:rPr>
          <w:delText>l'elenco dei possibili mezzi di trasporto e la loro velocità media</w:delText>
        </w:r>
      </w:del>
      <w:r w:rsidRPr="00977F31">
        <w:rPr>
          <w:sz w:val="22"/>
          <w:lang w:val="it-IT"/>
          <w:rPrChange w:id="177" w:author="Antonio Servetti" w:date="2013-08-29T14:12:00Z">
            <w:rPr>
              <w:lang w:val="it-IT"/>
            </w:rPr>
          </w:rPrChange>
        </w:rPr>
        <w:t xml:space="preserve"> in km/h. </w:t>
      </w:r>
      <w:ins w:id="178" w:author="Antonio Servetti" w:date="2013-08-29T14:10:00Z">
        <w:r w:rsidRPr="00977F31">
          <w:rPr>
            <w:sz w:val="22"/>
            <w:lang w:val="it-IT"/>
            <w:rPrChange w:id="179" w:author="Antonio Servetti" w:date="2013-08-29T14:12:00Z">
              <w:rPr>
                <w:lang w:val="it-IT"/>
              </w:rPr>
            </w:rPrChange>
          </w:rPr>
          <w:t>I due campi sono separati da un</w:t>
        </w:r>
      </w:ins>
      <w:ins w:id="180" w:author="Andrea Acquaviva" w:date="2013-08-29T15:05:00Z">
        <w:r>
          <w:rPr>
            <w:sz w:val="22"/>
            <w:lang w:val="it-IT"/>
          </w:rPr>
          <w:t>o o più spazi</w:t>
        </w:r>
      </w:ins>
      <w:ins w:id="181" w:author="Antonio Servetti" w:date="2013-08-29T14:10:00Z">
        <w:del w:id="182" w:author="Andrea Acquaviva" w:date="2013-08-29T15:05:00Z">
          <w:r w:rsidRPr="00977F31">
            <w:rPr>
              <w:sz w:val="22"/>
              <w:lang w:val="it-IT"/>
              <w:rPrChange w:id="183" w:author="Antonio Servetti" w:date="2013-08-29T14:12:00Z">
                <w:rPr>
                  <w:lang w:val="it-IT"/>
                </w:rPr>
              </w:rPrChange>
            </w:rPr>
            <w:delText xml:space="preserve"> singolo spazio</w:delText>
          </w:r>
        </w:del>
      </w:ins>
      <w:del w:id="184" w:author="Antonio Servetti" w:date="2013-08-29T14:10:00Z">
        <w:r w:rsidRPr="00977F31">
          <w:rPr>
            <w:sz w:val="22"/>
            <w:lang w:val="it-IT"/>
            <w:rPrChange w:id="185" w:author="Antonio Servetti" w:date="2013-08-29T14:12:00Z">
              <w:rPr>
                <w:lang w:val="it-IT"/>
              </w:rPr>
            </w:rPrChange>
          </w:rPr>
          <w:delText>I</w:delText>
        </w:r>
      </w:del>
      <w:ins w:id="186" w:author="Antonio Servetti" w:date="2013-08-29T14:10:00Z">
        <w:r w:rsidRPr="00977F31">
          <w:rPr>
            <w:sz w:val="22"/>
            <w:lang w:val="it-IT"/>
            <w:rPrChange w:id="187" w:author="Antonio Servetti" w:date="2013-08-29T14:12:00Z">
              <w:rPr>
                <w:lang w:val="it-IT"/>
              </w:rPr>
            </w:rPrChange>
          </w:rPr>
          <w:t xml:space="preserve"> e i</w:t>
        </w:r>
      </w:ins>
      <w:r w:rsidRPr="00977F31">
        <w:rPr>
          <w:sz w:val="22"/>
          <w:lang w:val="it-IT"/>
          <w:rPrChange w:id="188" w:author="Antonio Servetti" w:date="2013-08-29T14:12:00Z">
            <w:rPr>
              <w:lang w:val="it-IT"/>
            </w:rPr>
          </w:rPrChange>
        </w:rPr>
        <w:t xml:space="preserve"> mezzi sono al massimo 500.</w:t>
      </w:r>
      <w:ins w:id="189" w:author="Antonio Servetti" w:date="2013-08-29T13:51:00Z">
        <w:r w:rsidRPr="00977F31">
          <w:rPr>
            <w:sz w:val="22"/>
            <w:lang w:val="it-IT"/>
            <w:rPrChange w:id="190" w:author="Antonio Servetti" w:date="2013-08-29T14:12:00Z">
              <w:rPr>
                <w:lang w:val="it-IT"/>
              </w:rPr>
            </w:rPrChange>
          </w:rPr>
          <w:t xml:space="preserve"> Si assuma che il formato di questo file </w:t>
        </w:r>
      </w:ins>
      <w:ins w:id="191" w:author="Antonio Servetti" w:date="2013-08-29T14:10:00Z">
        <w:r w:rsidRPr="00977F31">
          <w:rPr>
            <w:sz w:val="22"/>
            <w:lang w:val="it-IT"/>
            <w:rPrChange w:id="192" w:author="Antonio Servetti" w:date="2013-08-29T14:12:00Z">
              <w:rPr>
                <w:lang w:val="it-IT"/>
              </w:rPr>
            </w:rPrChange>
          </w:rPr>
          <w:t>sia</w:t>
        </w:r>
      </w:ins>
      <w:ins w:id="193" w:author="Antonio Servetti" w:date="2013-08-29T13:51:00Z">
        <w:r w:rsidRPr="00977F31">
          <w:rPr>
            <w:sz w:val="22"/>
            <w:lang w:val="it-IT"/>
            <w:rPrChange w:id="194" w:author="Antonio Servetti" w:date="2013-08-29T14:12:00Z">
              <w:rPr>
                <w:lang w:val="it-IT"/>
              </w:rPr>
            </w:rPrChange>
          </w:rPr>
          <w:t xml:space="preserve"> corretto e che </w:t>
        </w:r>
      </w:ins>
      <w:ins w:id="195" w:author="Antonio Servetti" w:date="2013-08-29T14:10:00Z">
        <w:r w:rsidRPr="00977F31">
          <w:rPr>
            <w:sz w:val="22"/>
            <w:lang w:val="it-IT"/>
            <w:rPrChange w:id="196" w:author="Antonio Servetti" w:date="2013-08-29T14:12:00Z">
              <w:rPr>
                <w:lang w:val="it-IT"/>
              </w:rPr>
            </w:rPrChange>
          </w:rPr>
          <w:t>siano</w:t>
        </w:r>
      </w:ins>
      <w:ins w:id="197" w:author="Antonio Servetti" w:date="2013-08-29T13:51:00Z">
        <w:r w:rsidRPr="00977F31">
          <w:rPr>
            <w:sz w:val="22"/>
            <w:lang w:val="it-IT"/>
            <w:rPrChange w:id="198" w:author="Antonio Servetti" w:date="2013-08-29T14:12:00Z">
              <w:rPr>
                <w:lang w:val="it-IT"/>
              </w:rPr>
            </w:rPrChange>
          </w:rPr>
          <w:t xml:space="preserve"> presenti </w:t>
        </w:r>
      </w:ins>
      <w:ins w:id="199" w:author="Antonio Servetti" w:date="2013-08-29T14:11:00Z">
        <w:r w:rsidRPr="00977F31">
          <w:rPr>
            <w:sz w:val="22"/>
            <w:lang w:val="it-IT"/>
            <w:rPrChange w:id="200" w:author="Antonio Servetti" w:date="2013-08-29T14:12:00Z">
              <w:rPr>
                <w:lang w:val="it-IT"/>
              </w:rPr>
            </w:rPrChange>
          </w:rPr>
          <w:t xml:space="preserve">(una e una sola volta) </w:t>
        </w:r>
      </w:ins>
      <w:ins w:id="201" w:author="Antonio Servetti" w:date="2013-08-29T13:51:00Z">
        <w:r w:rsidRPr="00977F31">
          <w:rPr>
            <w:sz w:val="22"/>
            <w:lang w:val="it-IT"/>
            <w:rPrChange w:id="202" w:author="Antonio Servetti" w:date="2013-08-29T14:12:00Z">
              <w:rPr>
                <w:lang w:val="it-IT"/>
              </w:rPr>
            </w:rPrChange>
          </w:rPr>
          <w:t xml:space="preserve">tutti i mezzi </w:t>
        </w:r>
      </w:ins>
      <w:ins w:id="203" w:author="Antonio Servetti" w:date="2013-08-29T13:52:00Z">
        <w:r w:rsidRPr="00977F31">
          <w:rPr>
            <w:sz w:val="22"/>
            <w:lang w:val="it-IT"/>
            <w:rPrChange w:id="204" w:author="Antonio Servetti" w:date="2013-08-29T14:12:00Z">
              <w:rPr>
                <w:lang w:val="it-IT"/>
              </w:rPr>
            </w:rPrChange>
          </w:rPr>
          <w:t>che compaiono</w:t>
        </w:r>
      </w:ins>
      <w:ins w:id="205" w:author="Antonio Servetti" w:date="2013-08-29T13:51:00Z">
        <w:r w:rsidRPr="00977F31">
          <w:rPr>
            <w:sz w:val="22"/>
            <w:lang w:val="it-IT"/>
            <w:rPrChange w:id="206" w:author="Antonio Servetti" w:date="2013-08-29T14:12:00Z">
              <w:rPr>
                <w:lang w:val="it-IT"/>
              </w:rPr>
            </w:rPrChange>
          </w:rPr>
          <w:t xml:space="preserve"> nel file precedent</w:t>
        </w:r>
      </w:ins>
      <w:ins w:id="207" w:author="Antonio Servetti" w:date="2013-08-29T13:52:00Z">
        <w:r w:rsidRPr="00977F31">
          <w:rPr>
            <w:sz w:val="22"/>
            <w:lang w:val="it-IT"/>
            <w:rPrChange w:id="208" w:author="Antonio Servetti" w:date="2013-08-29T14:12:00Z">
              <w:rPr>
                <w:lang w:val="it-IT"/>
              </w:rPr>
            </w:rPrChange>
          </w:rPr>
          <w:t>e</w:t>
        </w:r>
      </w:ins>
      <w:ins w:id="209" w:author="Antonio Servetti" w:date="2013-08-29T13:51:00Z">
        <w:r w:rsidRPr="00977F31">
          <w:rPr>
            <w:sz w:val="22"/>
            <w:lang w:val="it-IT"/>
            <w:rPrChange w:id="210" w:author="Antonio Servetti" w:date="2013-08-29T14:12:00Z">
              <w:rPr>
                <w:lang w:val="it-IT"/>
              </w:rPr>
            </w:rPrChange>
          </w:rPr>
          <w:t>.</w:t>
        </w:r>
      </w:ins>
    </w:p>
    <w:p w:rsidR="00977F31" w:rsidRPr="00977F31" w:rsidDel="004229A0" w:rsidRDefault="00977F31" w:rsidP="005A38C9">
      <w:pPr>
        <w:spacing w:after="120"/>
        <w:jc w:val="both"/>
        <w:rPr>
          <w:del w:id="211" w:author="Antonio Servetti" w:date="2013-08-29T13:29:00Z"/>
          <w:sz w:val="22"/>
          <w:lang w:val="it-IT"/>
          <w:rPrChange w:id="212" w:author="Unknown">
            <w:rPr>
              <w:del w:id="213" w:author="Antonio Servetti" w:date="2013-08-29T13:29:00Z"/>
              <w:lang w:val="it-IT"/>
            </w:rPr>
          </w:rPrChange>
        </w:rPr>
      </w:pPr>
      <w:r w:rsidRPr="00977F31">
        <w:rPr>
          <w:sz w:val="22"/>
          <w:lang w:val="it-IT"/>
          <w:rPrChange w:id="214" w:author="Antonio Servetti" w:date="2013-08-29T14:12:00Z">
            <w:rPr>
              <w:lang w:val="it-IT"/>
            </w:rPr>
          </w:rPrChange>
        </w:rPr>
        <w:t>Il programma deve creare un terzo file</w:t>
      </w:r>
      <w:ins w:id="215" w:author="Antonio Servetti" w:date="2013-08-29T13:49:00Z">
        <w:r w:rsidRPr="00977F31">
          <w:rPr>
            <w:sz w:val="22"/>
            <w:lang w:val="it-IT"/>
            <w:rPrChange w:id="216" w:author="Antonio Servetti" w:date="2013-08-29T14:12:00Z">
              <w:rPr>
                <w:lang w:val="it-IT"/>
              </w:rPr>
            </w:rPrChange>
          </w:rPr>
          <w:t>, il cui nome viene specificato come secondo argomento</w:t>
        </w:r>
      </w:ins>
      <w:r w:rsidRPr="00977F31">
        <w:rPr>
          <w:sz w:val="22"/>
          <w:lang w:val="it-IT"/>
          <w:rPrChange w:id="217" w:author="Antonio Servetti" w:date="2013-08-29T14:12:00Z">
            <w:rPr>
              <w:lang w:val="it-IT"/>
            </w:rPr>
          </w:rPrChange>
        </w:rPr>
        <w:t xml:space="preserve"> </w:t>
      </w:r>
      <w:ins w:id="218" w:author="Antonio Servetti" w:date="2013-08-29T13:49:00Z">
        <w:r w:rsidRPr="00977F31">
          <w:rPr>
            <w:sz w:val="22"/>
            <w:lang w:val="it-IT"/>
            <w:rPrChange w:id="219" w:author="Antonio Servetti" w:date="2013-08-29T14:12:00Z">
              <w:rPr>
                <w:lang w:val="it-IT"/>
              </w:rPr>
            </w:rPrChange>
          </w:rPr>
          <w:t xml:space="preserve">sulla linea di comando, </w:t>
        </w:r>
      </w:ins>
      <w:del w:id="220" w:author="Antonio Servetti" w:date="2013-08-29T13:49:00Z">
        <w:r w:rsidRPr="00977F31">
          <w:rPr>
            <w:sz w:val="22"/>
            <w:lang w:val="it-IT"/>
            <w:rPrChange w:id="221" w:author="Antonio Servetti" w:date="2013-08-29T14:12:00Z">
              <w:rPr>
                <w:lang w:val="it-IT"/>
              </w:rPr>
            </w:rPrChange>
          </w:rPr>
          <w:delText>in cui viene indicato</w:delText>
        </w:r>
      </w:del>
      <w:ins w:id="222" w:author="Antonio Servetti" w:date="2013-08-29T13:49:00Z">
        <w:r w:rsidRPr="00977F31">
          <w:rPr>
            <w:sz w:val="22"/>
            <w:lang w:val="it-IT"/>
            <w:rPrChange w:id="223" w:author="Antonio Servetti" w:date="2013-08-29T14:12:00Z">
              <w:rPr>
                <w:lang w:val="it-IT"/>
              </w:rPr>
            </w:rPrChange>
          </w:rPr>
          <w:t>le cui righe conterranno</w:t>
        </w:r>
      </w:ins>
      <w:r w:rsidRPr="00977F31">
        <w:rPr>
          <w:sz w:val="22"/>
          <w:lang w:val="it-IT"/>
          <w:rPrChange w:id="224" w:author="Antonio Servetti" w:date="2013-08-29T14:12:00Z">
            <w:rPr>
              <w:lang w:val="it-IT"/>
            </w:rPr>
          </w:rPrChange>
        </w:rPr>
        <w:t>, per ogni persona</w:t>
      </w:r>
      <w:ins w:id="225" w:author="Antonio Servetti" w:date="2013-08-29T13:49:00Z">
        <w:r w:rsidRPr="00977F31">
          <w:rPr>
            <w:sz w:val="22"/>
            <w:lang w:val="it-IT"/>
            <w:rPrChange w:id="226" w:author="Antonio Servetti" w:date="2013-08-29T14:12:00Z">
              <w:rPr>
                <w:lang w:val="it-IT"/>
              </w:rPr>
            </w:rPrChange>
          </w:rPr>
          <w:t xml:space="preserve"> presente nel file in ingresso</w:t>
        </w:r>
      </w:ins>
      <w:ins w:id="227" w:author="Antonio Servetti" w:date="2013-08-29T13:50:00Z">
        <w:r w:rsidRPr="00977F31">
          <w:rPr>
            <w:sz w:val="22"/>
            <w:lang w:val="it-IT"/>
            <w:rPrChange w:id="228" w:author="Antonio Servetti" w:date="2013-08-29T14:12:00Z">
              <w:rPr>
                <w:lang w:val="it-IT"/>
              </w:rPr>
            </w:rPrChange>
          </w:rPr>
          <w:t>:</w:t>
        </w:r>
      </w:ins>
      <w:del w:id="229" w:author="Antonio Servetti" w:date="2013-08-29T13:48:00Z">
        <w:r w:rsidRPr="00977F31">
          <w:rPr>
            <w:sz w:val="22"/>
            <w:lang w:val="it-IT"/>
            <w:rPrChange w:id="230" w:author="Antonio Servetti" w:date="2013-08-29T14:12:00Z">
              <w:rPr>
                <w:lang w:val="it-IT"/>
              </w:rPr>
            </w:rPrChange>
          </w:rPr>
          <w:delText>,</w:delText>
        </w:r>
      </w:del>
      <w:r w:rsidRPr="00977F31">
        <w:rPr>
          <w:sz w:val="22"/>
          <w:lang w:val="it-IT"/>
          <w:rPrChange w:id="231" w:author="Antonio Servetti" w:date="2013-08-29T14:12:00Z">
            <w:rPr>
              <w:lang w:val="it-IT"/>
            </w:rPr>
          </w:rPrChange>
        </w:rPr>
        <w:t xml:space="preserve"> </w:t>
      </w:r>
      <w:ins w:id="232" w:author="Antonio Servetti" w:date="2013-08-29T13:48:00Z">
        <w:r w:rsidRPr="00977F31">
          <w:rPr>
            <w:sz w:val="22"/>
            <w:lang w:val="it-IT"/>
            <w:rPrChange w:id="233" w:author="Antonio Servetti" w:date="2013-08-29T14:12:00Z">
              <w:rPr>
                <w:lang w:val="it-IT"/>
              </w:rPr>
            </w:rPrChange>
          </w:rPr>
          <w:t>il nome e cognome della persona</w:t>
        </w:r>
      </w:ins>
      <w:ins w:id="234" w:author="Andrea Acquaviva" w:date="2013-08-29T15:51:00Z">
        <w:r>
          <w:rPr>
            <w:sz w:val="22"/>
            <w:lang w:val="it-IT"/>
          </w:rPr>
          <w:t xml:space="preserve"> </w:t>
        </w:r>
      </w:ins>
      <w:bookmarkStart w:id="235" w:name="_GoBack"/>
      <w:bookmarkEnd w:id="235"/>
      <w:ins w:id="236" w:author="Antonio Servetti" w:date="2013-08-29T14:11:00Z">
        <w:del w:id="237" w:author="Andrea Acquaviva" w:date="2013-08-29T15:51:00Z">
          <w:r w:rsidRPr="00977F31">
            <w:rPr>
              <w:sz w:val="22"/>
              <w:lang w:val="it-IT"/>
              <w:rPrChange w:id="238" w:author="Antonio Servetti" w:date="2013-08-29T14:12:00Z">
                <w:rPr>
                  <w:lang w:val="it-IT"/>
                </w:rPr>
              </w:rPrChange>
            </w:rPr>
            <w:delText>,</w:delText>
          </w:r>
        </w:del>
      </w:ins>
      <w:ins w:id="239" w:author="Antonio Servetti" w:date="2013-08-29T13:48:00Z">
        <w:del w:id="240" w:author="Andrea Acquaviva" w:date="2013-08-29T15:51:00Z">
          <w:r w:rsidRPr="00977F31">
            <w:rPr>
              <w:sz w:val="22"/>
              <w:lang w:val="it-IT"/>
              <w:rPrChange w:id="241" w:author="Antonio Servetti" w:date="2013-08-29T14:12:00Z">
                <w:rPr>
                  <w:lang w:val="it-IT"/>
                </w:rPr>
              </w:rPrChange>
            </w:rPr>
            <w:delText xml:space="preserve"> </w:delText>
          </w:r>
        </w:del>
        <w:r w:rsidRPr="00977F31">
          <w:rPr>
            <w:sz w:val="22"/>
            <w:lang w:val="it-IT"/>
            <w:rPrChange w:id="242" w:author="Antonio Servetti" w:date="2013-08-29T14:12:00Z">
              <w:rPr>
                <w:lang w:val="it-IT"/>
              </w:rPr>
            </w:rPrChange>
          </w:rPr>
          <w:t xml:space="preserve">e </w:t>
        </w:r>
      </w:ins>
      <w:r w:rsidRPr="00977F31">
        <w:rPr>
          <w:sz w:val="22"/>
          <w:lang w:val="it-IT"/>
          <w:rPrChange w:id="243" w:author="Antonio Servetti" w:date="2013-08-29T14:12:00Z">
            <w:rPr>
              <w:lang w:val="it-IT"/>
            </w:rPr>
          </w:rPrChange>
        </w:rPr>
        <w:t xml:space="preserve">la durata del viaggio di ritorno </w:t>
      </w:r>
      <w:del w:id="244" w:author="Antonio Servetti" w:date="2013-08-29T13:48:00Z">
        <w:r w:rsidRPr="00977F31">
          <w:rPr>
            <w:sz w:val="22"/>
            <w:lang w:val="it-IT"/>
            <w:rPrChange w:id="245" w:author="Antonio Servetti" w:date="2013-08-29T14:12:00Z">
              <w:rPr>
                <w:lang w:val="it-IT"/>
              </w:rPr>
            </w:rPrChange>
          </w:rPr>
          <w:delText>(</w:delText>
        </w:r>
      </w:del>
      <w:r w:rsidRPr="00977F31">
        <w:rPr>
          <w:sz w:val="22"/>
          <w:lang w:val="it-IT"/>
          <w:rPrChange w:id="246" w:author="Antonio Servetti" w:date="2013-08-29T14:12:00Z">
            <w:rPr>
              <w:lang w:val="it-IT"/>
            </w:rPr>
          </w:rPrChange>
        </w:rPr>
        <w:t>in ore</w:t>
      </w:r>
      <w:ins w:id="247" w:author="Antonio Servetti" w:date="2013-08-29T13:48:00Z">
        <w:r w:rsidRPr="00977F31">
          <w:rPr>
            <w:sz w:val="22"/>
            <w:lang w:val="it-IT"/>
            <w:rPrChange w:id="248" w:author="Antonio Servetti" w:date="2013-08-29T14:12:00Z">
              <w:rPr>
                <w:lang w:val="it-IT"/>
              </w:rPr>
            </w:rPrChange>
          </w:rPr>
          <w:t xml:space="preserve"> (</w:t>
        </w:r>
      </w:ins>
      <w:del w:id="249" w:author="Antonio Servetti" w:date="2013-08-29T13:48:00Z">
        <w:r w:rsidRPr="00977F31">
          <w:rPr>
            <w:sz w:val="22"/>
            <w:lang w:val="it-IT"/>
            <w:rPrChange w:id="250" w:author="Antonio Servetti" w:date="2013-08-29T14:12:00Z">
              <w:rPr>
                <w:lang w:val="it-IT"/>
              </w:rPr>
            </w:rPrChange>
          </w:rPr>
          <w:delText xml:space="preserve">, </w:delText>
        </w:r>
      </w:del>
      <w:r w:rsidRPr="00977F31">
        <w:rPr>
          <w:sz w:val="22"/>
          <w:lang w:val="it-IT"/>
          <w:rPrChange w:id="251" w:author="Antonio Servetti" w:date="2013-08-29T14:12:00Z">
            <w:rPr>
              <w:lang w:val="it-IT"/>
            </w:rPr>
          </w:rPrChange>
        </w:rPr>
        <w:t>con due cifre dopo la virgola)</w:t>
      </w:r>
      <w:ins w:id="252" w:author="Antonio Servetti" w:date="2013-08-29T13:50:00Z">
        <w:r w:rsidRPr="00977F31">
          <w:rPr>
            <w:sz w:val="22"/>
            <w:lang w:val="it-IT"/>
            <w:rPrChange w:id="253" w:author="Antonio Servetti" w:date="2013-08-29T14:12:00Z">
              <w:rPr>
                <w:lang w:val="it-IT"/>
              </w:rPr>
            </w:rPrChange>
          </w:rPr>
          <w:t xml:space="preserve">, </w:t>
        </w:r>
      </w:ins>
      <w:ins w:id="254" w:author="Antonio Servetti" w:date="2013-08-29T14:11:00Z">
        <w:r w:rsidRPr="00977F31">
          <w:rPr>
            <w:sz w:val="22"/>
            <w:lang w:val="it-IT"/>
            <w:rPrChange w:id="255" w:author="Antonio Servetti" w:date="2013-08-29T14:12:00Z">
              <w:rPr>
                <w:lang w:val="it-IT"/>
              </w:rPr>
            </w:rPrChange>
          </w:rPr>
          <w:t>ciascun campo separato</w:t>
        </w:r>
      </w:ins>
      <w:ins w:id="256" w:author="Antonio Servetti" w:date="2013-08-29T13:50:00Z">
        <w:r w:rsidRPr="00977F31">
          <w:rPr>
            <w:sz w:val="22"/>
            <w:lang w:val="it-IT"/>
            <w:rPrChange w:id="257" w:author="Antonio Servetti" w:date="2013-08-29T14:12:00Z">
              <w:rPr>
                <w:lang w:val="it-IT"/>
              </w:rPr>
            </w:rPrChange>
          </w:rPr>
          <w:t xml:space="preserve"> da </w:t>
        </w:r>
      </w:ins>
      <w:ins w:id="258" w:author="Antonio Servetti" w:date="2013-08-29T14:11:00Z">
        <w:r w:rsidRPr="00977F31">
          <w:rPr>
            <w:sz w:val="22"/>
            <w:lang w:val="it-IT"/>
            <w:rPrChange w:id="259" w:author="Antonio Servetti" w:date="2013-08-29T14:12:00Z">
              <w:rPr>
                <w:lang w:val="it-IT"/>
              </w:rPr>
            </w:rPrChange>
          </w:rPr>
          <w:t xml:space="preserve">un singolo </w:t>
        </w:r>
      </w:ins>
      <w:ins w:id="260" w:author="Antonio Servetti" w:date="2013-08-29T13:50:00Z">
        <w:r w:rsidRPr="00977F31">
          <w:rPr>
            <w:sz w:val="22"/>
            <w:lang w:val="it-IT"/>
            <w:rPrChange w:id="261" w:author="Antonio Servetti" w:date="2013-08-29T14:12:00Z">
              <w:rPr>
                <w:lang w:val="it-IT"/>
              </w:rPr>
            </w:rPrChange>
          </w:rPr>
          <w:t>spazio</w:t>
        </w:r>
      </w:ins>
      <w:r w:rsidRPr="00977F31">
        <w:rPr>
          <w:sz w:val="22"/>
          <w:lang w:val="it-IT"/>
          <w:rPrChange w:id="262" w:author="Antonio Servetti" w:date="2013-08-29T14:12:00Z">
            <w:rPr>
              <w:lang w:val="it-IT"/>
            </w:rPr>
          </w:rPrChange>
        </w:rPr>
        <w:t xml:space="preserve">. </w:t>
      </w:r>
      <w:del w:id="263" w:author="Antonio Servetti" w:date="2013-08-29T13:50:00Z">
        <w:r w:rsidRPr="00977F31">
          <w:rPr>
            <w:sz w:val="22"/>
            <w:lang w:val="it-IT"/>
            <w:rPrChange w:id="264" w:author="Antonio Servetti" w:date="2013-08-29T14:12:00Z">
              <w:rPr>
                <w:lang w:val="it-IT"/>
              </w:rPr>
            </w:rPrChange>
          </w:rPr>
          <w:delText>Il nome di tale file viene specificato come secondo argomento sulla linea di comando. I file non contengono errori di formattazione.</w:delText>
        </w:r>
      </w:del>
    </w:p>
    <w:p w:rsidR="00977F31" w:rsidRPr="00977F31" w:rsidRDefault="00977F31" w:rsidP="005A38C9">
      <w:pPr>
        <w:spacing w:after="120"/>
        <w:jc w:val="both"/>
        <w:rPr>
          <w:sz w:val="22"/>
          <w:lang w:val="it-IT"/>
          <w:rPrChange w:id="265" w:author="Unknown">
            <w:rPr>
              <w:lang w:val="it-IT"/>
            </w:rPr>
          </w:rPrChange>
        </w:rPr>
      </w:pPr>
    </w:p>
    <w:p w:rsidR="00977F31" w:rsidRPr="00977F31" w:rsidRDefault="00977F31" w:rsidP="008F4373">
      <w:pPr>
        <w:pStyle w:val="Heading2"/>
        <w:rPr>
          <w:color w:val="auto"/>
          <w:sz w:val="24"/>
          <w:lang w:val="it-IT"/>
          <w:rPrChange w:id="266" w:author="Unknown">
            <w:rPr>
              <w:color w:val="auto"/>
              <w:lang w:val="it-IT"/>
            </w:rPr>
          </w:rPrChange>
        </w:rPr>
      </w:pPr>
      <w:r w:rsidRPr="00977F31">
        <w:rPr>
          <w:color w:val="auto"/>
          <w:sz w:val="24"/>
          <w:lang w:val="it-IT"/>
          <w:rPrChange w:id="267" w:author="Antonio Servetti" w:date="2013-08-29T14:12:00Z">
            <w:rPr>
              <w:color w:val="auto"/>
              <w:lang w:val="it-IT"/>
            </w:rPr>
          </w:rPrChange>
        </w:rPr>
        <w:t>Esempio</w:t>
      </w:r>
    </w:p>
    <w:p w:rsidR="00977F31" w:rsidRPr="00977F31" w:rsidRDefault="00977F31" w:rsidP="007E2426">
      <w:pPr>
        <w:rPr>
          <w:sz w:val="22"/>
          <w:lang w:val="it-IT"/>
          <w:rPrChange w:id="268" w:author="Unknown">
            <w:rPr>
              <w:lang w:val="it-IT"/>
            </w:rPr>
          </w:rPrChange>
        </w:rPr>
      </w:pPr>
      <w:r w:rsidRPr="00977F31">
        <w:rPr>
          <w:sz w:val="22"/>
          <w:lang w:val="it-IT"/>
          <w:rPrChange w:id="269" w:author="Antonio Servetti" w:date="2013-08-29T14:12:00Z">
            <w:rPr>
              <w:lang w:val="it-IT"/>
            </w:rPr>
          </w:rPrChange>
        </w:rPr>
        <w:t>Ipotizzando che il primo file passato come argomento sulla riga di comando si chiami “elenco.txt” e contenga:</w:t>
      </w:r>
    </w:p>
    <w:p w:rsidR="00977F31" w:rsidRPr="00977F31" w:rsidRDefault="00977F31" w:rsidP="007E2426">
      <w:pPr>
        <w:pStyle w:val="Code"/>
        <w:rPr>
          <w:sz w:val="20"/>
          <w:rPrChange w:id="270" w:author="Unknown">
            <w:rPr/>
          </w:rPrChange>
        </w:rPr>
      </w:pPr>
      <w:r w:rsidRPr="00977F31">
        <w:rPr>
          <w:sz w:val="20"/>
          <w:rPrChange w:id="271" w:author="Antonio Servetti" w:date="2013-08-29T14:12:00Z">
            <w:rPr/>
          </w:rPrChange>
        </w:rPr>
        <w:t>Paolo Rossi Springfield 500 bicicletta</w:t>
      </w:r>
      <w:r w:rsidRPr="00437FE4">
        <w:rPr>
          <w:sz w:val="20"/>
        </w:rPr>
        <w:br/>
      </w:r>
      <w:r w:rsidRPr="00977F31">
        <w:rPr>
          <w:sz w:val="20"/>
          <w:rPrChange w:id="272" w:author="Antonio Servetti" w:date="2013-08-29T14:12:00Z">
            <w:rPr/>
          </w:rPrChange>
        </w:rPr>
        <w:t>Mario Bianchi Aspen 50 piedi</w:t>
      </w:r>
    </w:p>
    <w:p w:rsidR="00977F31" w:rsidRPr="00977F31" w:rsidRDefault="00977F31" w:rsidP="007E2426">
      <w:pPr>
        <w:pStyle w:val="Code"/>
        <w:rPr>
          <w:sz w:val="20"/>
          <w:rPrChange w:id="273" w:author="Unknown">
            <w:rPr/>
          </w:rPrChange>
        </w:rPr>
      </w:pPr>
      <w:r w:rsidRPr="00977F31">
        <w:rPr>
          <w:sz w:val="20"/>
          <w:rPrChange w:id="274" w:author="Antonio Servetti" w:date="2013-08-29T14:12:00Z">
            <w:rPr/>
          </w:rPrChange>
        </w:rPr>
        <w:t>Marco Verdi Maui 3000 aereo</w:t>
      </w:r>
    </w:p>
    <w:p w:rsidR="00977F31" w:rsidRPr="00977F31" w:rsidRDefault="00977F31" w:rsidP="007E2426">
      <w:pPr>
        <w:rPr>
          <w:sz w:val="22"/>
          <w:lang w:val="it-IT"/>
          <w:rPrChange w:id="275" w:author="Unknown">
            <w:rPr>
              <w:lang w:val="it-IT"/>
            </w:rPr>
          </w:rPrChange>
        </w:rPr>
      </w:pPr>
      <w:r w:rsidRPr="00977F31">
        <w:rPr>
          <w:sz w:val="22"/>
          <w:lang w:val="it-IT"/>
          <w:rPrChange w:id="276" w:author="Antonio Servetti" w:date="2013-08-29T14:12:00Z">
            <w:rPr>
              <w:lang w:val="it-IT"/>
            </w:rPr>
          </w:rPrChange>
        </w:rPr>
        <w:t>Ipotizzando che il file “</w:t>
      </w:r>
      <w:del w:id="277" w:author="Antonio Servetti" w:date="2013-08-29T13:33:00Z">
        <w:r w:rsidRPr="00977F31">
          <w:rPr>
            <w:sz w:val="22"/>
            <w:lang w:val="it-IT"/>
            <w:rPrChange w:id="278" w:author="Antonio Servetti" w:date="2013-08-29T14:12:00Z">
              <w:rPr>
                <w:lang w:val="it-IT"/>
              </w:rPr>
            </w:rPrChange>
          </w:rPr>
          <w:delText>mezzi</w:delText>
        </w:r>
      </w:del>
      <w:ins w:id="279" w:author="Antonio Servetti" w:date="2013-08-29T13:33:00Z">
        <w:r w:rsidRPr="00977F31">
          <w:rPr>
            <w:sz w:val="22"/>
            <w:lang w:val="it-IT"/>
            <w:rPrChange w:id="280" w:author="Antonio Servetti" w:date="2013-08-29T14:12:00Z">
              <w:rPr>
                <w:lang w:val="it-IT"/>
              </w:rPr>
            </w:rPrChange>
          </w:rPr>
          <w:t>trasporti</w:t>
        </w:r>
      </w:ins>
      <w:r w:rsidRPr="00977F31">
        <w:rPr>
          <w:sz w:val="22"/>
          <w:lang w:val="it-IT"/>
          <w:rPrChange w:id="281" w:author="Antonio Servetti" w:date="2013-08-29T14:12:00Z">
            <w:rPr>
              <w:lang w:val="it-IT"/>
            </w:rPr>
          </w:rPrChange>
        </w:rPr>
        <w:t>.txt” contenga:</w:t>
      </w:r>
    </w:p>
    <w:p w:rsidR="00977F31" w:rsidRPr="00977F31" w:rsidRDefault="00977F31" w:rsidP="007E2426">
      <w:pPr>
        <w:pStyle w:val="Code"/>
        <w:rPr>
          <w:sz w:val="20"/>
          <w:rPrChange w:id="282" w:author="Unknown">
            <w:rPr/>
          </w:rPrChange>
        </w:rPr>
      </w:pPr>
      <w:r w:rsidRPr="00977F31">
        <w:rPr>
          <w:sz w:val="20"/>
          <w:rPrChange w:id="283" w:author="Antonio Servetti" w:date="2013-08-29T14:12:00Z">
            <w:rPr/>
          </w:rPrChange>
        </w:rPr>
        <w:t>bicicletta 40</w:t>
      </w:r>
    </w:p>
    <w:p w:rsidR="00977F31" w:rsidRPr="00977F31" w:rsidRDefault="00977F31" w:rsidP="007E2426">
      <w:pPr>
        <w:pStyle w:val="Code"/>
        <w:rPr>
          <w:sz w:val="20"/>
          <w:rPrChange w:id="284" w:author="Unknown">
            <w:rPr/>
          </w:rPrChange>
        </w:rPr>
      </w:pPr>
      <w:r w:rsidRPr="00977F31">
        <w:rPr>
          <w:sz w:val="20"/>
          <w:rPrChange w:id="285" w:author="Antonio Servetti" w:date="2013-08-29T14:12:00Z">
            <w:rPr/>
          </w:rPrChange>
        </w:rPr>
        <w:t>piedi 6</w:t>
      </w:r>
    </w:p>
    <w:p w:rsidR="00977F31" w:rsidRPr="00977F31" w:rsidRDefault="00977F31" w:rsidP="007E2426">
      <w:pPr>
        <w:pStyle w:val="Code"/>
        <w:rPr>
          <w:sz w:val="20"/>
          <w:rPrChange w:id="286" w:author="Unknown">
            <w:rPr/>
          </w:rPrChange>
        </w:rPr>
      </w:pPr>
      <w:r w:rsidRPr="00977F31">
        <w:rPr>
          <w:sz w:val="20"/>
          <w:rPrChange w:id="287" w:author="Antonio Servetti" w:date="2013-08-29T14:12:00Z">
            <w:rPr/>
          </w:rPrChange>
        </w:rPr>
        <w:t>mongolfiera 60</w:t>
      </w:r>
    </w:p>
    <w:p w:rsidR="00977F31" w:rsidRPr="00977F31" w:rsidRDefault="00977F31" w:rsidP="007E2426">
      <w:pPr>
        <w:pStyle w:val="Code"/>
        <w:rPr>
          <w:sz w:val="20"/>
          <w:rPrChange w:id="288" w:author="Unknown">
            <w:rPr/>
          </w:rPrChange>
        </w:rPr>
      </w:pPr>
      <w:r w:rsidRPr="00977F31">
        <w:rPr>
          <w:sz w:val="20"/>
          <w:rPrChange w:id="289" w:author="Antonio Servetti" w:date="2013-08-29T14:12:00Z">
            <w:rPr/>
          </w:rPrChange>
        </w:rPr>
        <w:t>aereo 500</w:t>
      </w:r>
    </w:p>
    <w:p w:rsidR="00977F31" w:rsidRDefault="00977F31">
      <w:pPr>
        <w:pStyle w:val="Heading2"/>
        <w:rPr>
          <w:lang w:val="it-IT"/>
        </w:rPr>
      </w:pPr>
      <w:r w:rsidRPr="00977F31">
        <w:rPr>
          <w:color w:val="auto"/>
          <w:sz w:val="24"/>
          <w:lang w:val="it-IT"/>
          <w:rPrChange w:id="290" w:author="Antonio Servetti" w:date="2013-08-29T14:12:00Z">
            <w:rPr>
              <w:rFonts w:ascii="Times New Roman" w:hAnsi="Times New Roman"/>
              <w:b w:val="0"/>
              <w:color w:val="auto"/>
              <w:sz w:val="24"/>
              <w:lang w:val="it-IT"/>
            </w:rPr>
          </w:rPrChange>
        </w:rPr>
        <w:t>Esecuzione del programma:</w:t>
      </w:r>
    </w:p>
    <w:p w:rsidR="00977F31" w:rsidRPr="00977F31" w:rsidRDefault="00977F31" w:rsidP="007E2426">
      <w:pPr>
        <w:pStyle w:val="Code"/>
        <w:rPr>
          <w:sz w:val="20"/>
          <w:rPrChange w:id="291" w:author="Unknown">
            <w:rPr/>
          </w:rPrChange>
        </w:rPr>
      </w:pPr>
      <w:r w:rsidRPr="00977F31">
        <w:rPr>
          <w:sz w:val="20"/>
          <w:rPrChange w:id="292" w:author="Antonio Servetti" w:date="2013-08-29T14:12:00Z">
            <w:rPr/>
          </w:rPrChange>
        </w:rPr>
        <w:t>C:</w:t>
      </w:r>
      <w:r w:rsidRPr="00437FE4">
        <w:rPr>
          <w:sz w:val="20"/>
        </w:rPr>
        <w:t>\</w:t>
      </w:r>
      <w:r w:rsidRPr="00977F31">
        <w:rPr>
          <w:sz w:val="20"/>
          <w:rPrChange w:id="293" w:author="Antonio Servetti" w:date="2013-08-29T14:12:00Z">
            <w:rPr/>
          </w:rPrChange>
        </w:rPr>
        <w:t xml:space="preserve">&gt; </w:t>
      </w:r>
      <w:ins w:id="294" w:author="Andrea Acquaviva" w:date="2013-08-29T15:48:00Z">
        <w:r w:rsidRPr="00977F31">
          <w:rPr>
            <w:b/>
            <w:sz w:val="20"/>
            <w:rPrChange w:id="295" w:author="Andrea Acquaviva" w:date="2013-08-29T15:48:00Z">
              <w:rPr>
                <w:sz w:val="20"/>
              </w:rPr>
            </w:rPrChange>
          </w:rPr>
          <w:t>mio</w:t>
        </w:r>
      </w:ins>
      <w:del w:id="296" w:author="Antonio Servetti" w:date="2013-08-29T14:07:00Z">
        <w:r w:rsidRPr="00977F31">
          <w:rPr>
            <w:b/>
            <w:sz w:val="20"/>
            <w:rPrChange w:id="297" w:author="Antonio Servetti" w:date="2013-08-29T14:12:00Z">
              <w:rPr>
                <w:b/>
              </w:rPr>
            </w:rPrChange>
          </w:rPr>
          <w:delText>mioprog</w:delText>
        </w:r>
      </w:del>
      <w:ins w:id="298" w:author="Andrea Acquaviva" w:date="2013-08-29T15:00:00Z">
        <w:r>
          <w:rPr>
            <w:b/>
            <w:sz w:val="20"/>
          </w:rPr>
          <w:t>prog</w:t>
        </w:r>
      </w:ins>
      <w:ins w:id="299" w:author="Antonio Servetti" w:date="2013-08-29T14:07:00Z">
        <w:del w:id="300" w:author="Andrea Acquaviva" w:date="2013-08-29T15:00:00Z">
          <w:r w:rsidRPr="00977F31">
            <w:rPr>
              <w:b/>
              <w:sz w:val="20"/>
              <w:rPrChange w:id="301" w:author="Antonio Servetti" w:date="2013-08-29T14:12:00Z">
                <w:rPr>
                  <w:b/>
                </w:rPr>
              </w:rPrChange>
            </w:rPr>
            <w:delText>esame</w:delText>
          </w:r>
        </w:del>
      </w:ins>
      <w:r w:rsidRPr="00977F31">
        <w:rPr>
          <w:b/>
          <w:sz w:val="20"/>
          <w:rPrChange w:id="302" w:author="Antonio Servetti" w:date="2013-08-29T14:12:00Z">
            <w:rPr>
              <w:b/>
            </w:rPr>
          </w:rPrChange>
        </w:rPr>
        <w:t>.exe elenco.txt risultato.txt</w:t>
      </w:r>
    </w:p>
    <w:p w:rsidR="00977F31" w:rsidRPr="00977F31" w:rsidRDefault="00977F31" w:rsidP="007E2426">
      <w:pPr>
        <w:rPr>
          <w:sz w:val="22"/>
          <w:lang w:val="it-IT"/>
          <w:rPrChange w:id="303" w:author="Unknown">
            <w:rPr>
              <w:lang w:val="it-IT"/>
            </w:rPr>
          </w:rPrChange>
        </w:rPr>
      </w:pPr>
      <w:r w:rsidRPr="00977F31">
        <w:rPr>
          <w:sz w:val="22"/>
          <w:lang w:val="it-IT"/>
          <w:rPrChange w:id="304" w:author="Antonio Servetti" w:date="2013-08-29T14:12:00Z">
            <w:rPr>
              <w:lang w:val="it-IT"/>
            </w:rPr>
          </w:rPrChange>
        </w:rPr>
        <w:t>Il file “risultato.txt” dovrà contenere:</w:t>
      </w:r>
    </w:p>
    <w:p w:rsidR="00977F31" w:rsidRPr="00977F31" w:rsidRDefault="00977F31" w:rsidP="007E2426">
      <w:pPr>
        <w:pStyle w:val="Code"/>
        <w:rPr>
          <w:sz w:val="20"/>
          <w:rPrChange w:id="305" w:author="Unknown">
            <w:rPr/>
          </w:rPrChange>
        </w:rPr>
      </w:pPr>
      <w:r w:rsidRPr="00977F31">
        <w:rPr>
          <w:sz w:val="20"/>
          <w:rPrChange w:id="306" w:author="Antonio Servetti" w:date="2013-08-29T14:12:00Z">
            <w:rPr/>
          </w:rPrChange>
        </w:rPr>
        <w:t>Paolo Rossi 12.50</w:t>
      </w:r>
    </w:p>
    <w:p w:rsidR="00977F31" w:rsidRPr="001620D2" w:rsidRDefault="00977F31" w:rsidP="007E2426">
      <w:pPr>
        <w:pStyle w:val="Code"/>
        <w:rPr>
          <w:sz w:val="20"/>
          <w:rPrChange w:id="307" w:author="Andrea Acquaviva" w:date="1920-10-16T00:00:00Z">
            <w:rPr>
              <w:sz w:val="20"/>
            </w:rPr>
          </w:rPrChange>
        </w:rPr>
        <w:sectPr w:rsidR="00977F31" w:rsidRPr="001620D2" w:rsidSect="00C62908">
          <w:headerReference w:type="even" r:id="rId7"/>
          <w:headerReference w:type="default" r:id="rId8"/>
          <w:pgSz w:w="11899" w:h="16838"/>
          <w:pgMar w:top="1440" w:right="1080" w:bottom="1440" w:left="1080" w:header="720" w:footer="720" w:gutter="0"/>
          <w:cols w:space="720"/>
          <w:noEndnote/>
          <w:rtlGutter/>
          <w:docGrid w:linePitch="326"/>
        </w:sectPr>
      </w:pPr>
      <w:r w:rsidRPr="00977F31">
        <w:rPr>
          <w:sz w:val="20"/>
          <w:rPrChange w:id="308" w:author="Antonio Servetti" w:date="2013-08-29T14:12:00Z">
            <w:rPr/>
          </w:rPrChange>
        </w:rPr>
        <w:t>Mario Bianchi 8.33</w:t>
      </w:r>
      <w:r w:rsidRPr="00437FE4">
        <w:rPr>
          <w:sz w:val="20"/>
        </w:rPr>
        <w:br/>
      </w:r>
      <w:r w:rsidRPr="00977F31">
        <w:rPr>
          <w:sz w:val="20"/>
          <w:rPrChange w:id="309" w:author="Antonio Servetti" w:date="2013-08-29T14:12:00Z">
            <w:rPr/>
          </w:rPrChange>
        </w:rPr>
        <w:t>Marco Verdi 6.00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&lt;stdio.h&gt;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*fopen(char *filename, char * mode</w:t>
      </w:r>
      <w:r w:rsidRPr="008F4373">
        <w:rPr>
          <w:rFonts w:ascii="Calibri" w:hAnsi="Calibri" w:cs="Courier New"/>
          <w:sz w:val="18"/>
          <w:szCs w:val="18"/>
        </w:rPr>
        <w:t>) – Apertura di un file (mode: “r” lettura – “w” scrittura – “a” append)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*freopen(char *filename, char * mode, FILE *file_pointer</w:t>
      </w:r>
      <w:r w:rsidRPr="008F4373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8F4373">
        <w:rPr>
          <w:rFonts w:ascii="Calibri" w:hAnsi="Calibri" w:cs="Courier New"/>
          <w:sz w:val="18"/>
          <w:szCs w:val="18"/>
        </w:rPr>
        <w:t>- Chiude un file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8F4373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 w:rsidRPr="008F4373">
        <w:rPr>
          <w:rFonts w:ascii="Calibri" w:hAnsi="Calibri" w:cs="Courier New"/>
          <w:sz w:val="18"/>
          <w:szCs w:val="18"/>
        </w:rPr>
        <w:t>Svuota il buffer di un file.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8F4373">
        <w:rPr>
          <w:rFonts w:ascii="Calibri" w:hAnsi="Calibri" w:cs="Courier New"/>
          <w:sz w:val="18"/>
          <w:szCs w:val="18"/>
        </w:rPr>
        <w:t>Legge un carattere da "stdin" (tastiera)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8F4373">
        <w:rPr>
          <w:rFonts w:ascii="Calibri" w:hAnsi="Calibri" w:cs="Courier New"/>
          <w:sz w:val="18"/>
          <w:szCs w:val="18"/>
        </w:rPr>
        <w:t>Prende un carattere da un file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8F4373">
        <w:rPr>
          <w:rFonts w:ascii="Calibri" w:hAnsi="Calibri" w:cs="Courier New"/>
          <w:sz w:val="18"/>
          <w:szCs w:val="18"/>
        </w:rPr>
        <w:t>Legge una riga da "stdin" (tastiera)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8F4373">
        <w:rPr>
          <w:rFonts w:ascii="Calibri" w:hAnsi="Calibri" w:cs="Courier New"/>
          <w:sz w:val="18"/>
          <w:szCs w:val="18"/>
        </w:rPr>
        <w:t>Legge una riga da un file.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printf(char *format 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"stdout" (schermo)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fprintf(FILE *file_pointer, char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in un file.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sprintf(char *string, char 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una stringa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8F4373">
        <w:rPr>
          <w:rFonts w:ascii="Calibri" w:hAnsi="Calibri" w:cs="Courier New"/>
          <w:sz w:val="18"/>
          <w:szCs w:val="18"/>
        </w:rPr>
        <w:t>Scrive un carattere in un file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8F4373">
        <w:rPr>
          <w:rFonts w:ascii="Calibri" w:hAnsi="Calibri" w:cs="Courier New"/>
          <w:sz w:val="18"/>
          <w:szCs w:val="18"/>
        </w:rPr>
        <w:t>Scrive un carattere su "stdout" (schermo)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8F4373">
        <w:rPr>
          <w:rFonts w:ascii="Calibri" w:hAnsi="Calibri" w:cs="Courier New"/>
          <w:sz w:val="18"/>
          <w:szCs w:val="18"/>
        </w:rPr>
        <w:t>- Scrive una stringa su "stdout" (schermo)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8F4373">
        <w:rPr>
          <w:rFonts w:ascii="Calibri" w:hAnsi="Calibri" w:cs="Courier New"/>
          <w:sz w:val="18"/>
          <w:szCs w:val="18"/>
        </w:rPr>
        <w:t>- Scrive una stringa in un file.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8F4373">
        <w:rPr>
          <w:rFonts w:ascii="Calibri" w:hAnsi="Calibri" w:cs="Courier New"/>
          <w:sz w:val="18"/>
          <w:szCs w:val="18"/>
        </w:rPr>
        <w:t>- Legge input formattato da "stdin" (tastiera)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8F4373">
        <w:rPr>
          <w:rFonts w:ascii="Calibri" w:hAnsi="Calibri" w:cs="Courier New"/>
          <w:sz w:val="18"/>
          <w:szCs w:val="18"/>
        </w:rPr>
        <w:t>Legge input formattato da file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8F4373">
        <w:rPr>
          <w:rFonts w:ascii="Calibri" w:hAnsi="Calibri" w:cs="Courier New"/>
          <w:sz w:val="18"/>
          <w:szCs w:val="18"/>
        </w:rPr>
        <w:t>Legge input formattato da una stringa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EOF</w:t>
      </w:r>
      <w:r w:rsidRPr="008F4373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NULL</w:t>
      </w:r>
      <w:r w:rsidRPr="008F4373">
        <w:rPr>
          <w:rFonts w:ascii="Calibri" w:hAnsi="Calibri" w:cs="Courier New"/>
          <w:sz w:val="18"/>
          <w:szCs w:val="18"/>
        </w:rPr>
        <w:t xml:space="preserve"> -  puntatore nullo (valore 0)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integer.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exit(int val) </w:t>
      </w:r>
      <w:r w:rsidRPr="008F4373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EXIT_FAILURE</w:t>
      </w:r>
      <w:r w:rsidRPr="008F4373">
        <w:rPr>
          <w:rFonts w:ascii="Calibri" w:hAnsi="Calibri" w:cs="Courier New"/>
          <w:sz w:val="18"/>
          <w:szCs w:val="18"/>
        </w:rPr>
        <w:t xml:space="preserve"> - costante per segnalare terminazione senza successo del programma con exit(); valore diverso da zero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EXIT_SUCCESS</w:t>
      </w:r>
      <w:r w:rsidRPr="008F4373">
        <w:rPr>
          <w:rFonts w:ascii="Calibri" w:hAnsi="Calibri" w:cs="Courier New"/>
          <w:sz w:val="18"/>
          <w:szCs w:val="18"/>
        </w:rPr>
        <w:t xml:space="preserve"> -  segnala terminazione con successo del programma con exit(); vale 0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8F4373">
        <w:rPr>
          <w:rFonts w:ascii="Calibri" w:hAnsi="Calibri" w:cs="Courier New"/>
          <w:sz w:val="18"/>
          <w:szCs w:val="18"/>
        </w:rPr>
        <w:t>Copia una stringa in un'altra. Restituisce dest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8F4373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8F4373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8F4373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*strcpy(char *s1, char *s2) -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8F4373">
        <w:rPr>
          <w:rFonts w:ascii="Calibri" w:hAnsi="Calibri" w:cs="Courier New"/>
          <w:sz w:val="18"/>
          <w:szCs w:val="18"/>
        </w:rPr>
        <w:t>Restituisce s1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8F4373">
        <w:rPr>
          <w:rFonts w:ascii="Calibri" w:hAnsi="Calibri" w:cs="Courier New"/>
          <w:sz w:val="18"/>
          <w:szCs w:val="18"/>
        </w:rPr>
        <w:t>Determina la lunghezza di una stringa.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*strcat(char *s1, char *s2, size_t n) - </w:t>
      </w:r>
      <w:r w:rsidRPr="00380ACC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8F4373">
        <w:rPr>
          <w:rFonts w:ascii="Calibri" w:hAnsi="Calibri" w:cs="Courier New"/>
          <w:sz w:val="18"/>
          <w:szCs w:val="18"/>
        </w:rPr>
        <w:t>Ritorna s1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*strchr(char *string, int c) - </w:t>
      </w:r>
      <w:r w:rsidRPr="008F4373">
        <w:rPr>
          <w:rFonts w:ascii="Calibri" w:hAnsi="Calibri" w:cs="Courier New"/>
          <w:sz w:val="18"/>
          <w:szCs w:val="18"/>
        </w:rPr>
        <w:t>Cerca la prima occorrenza del carattere ‘c’ in string; restituisce un puntatore alla prima occorrenza di c in s, NULL se non presente</w:t>
      </w:r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8F4373">
        <w:rPr>
          <w:rFonts w:ascii="Calibri" w:hAnsi="Calibri" w:cs="Courier New"/>
          <w:sz w:val="18"/>
          <w:szCs w:val="18"/>
        </w:rPr>
        <w:t>Cerca l'ultima occorrenza del carattere ‘c’ in string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strstr(char* s, char* t)</w:t>
      </w:r>
      <w:r w:rsidRPr="008F4373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strtok(char* s, const char* t) -</w:t>
      </w:r>
      <w:r w:rsidRPr="008F4373">
        <w:rPr>
          <w:rFonts w:ascii="Calibri" w:hAnsi="Calibri" w:cs="Courier New"/>
          <w:sz w:val="18"/>
          <w:szCs w:val="18"/>
        </w:rPr>
        <w:t xml:space="preserve"> scompone s in token, i caratteri che delimitano i token sono contenuti in t. Restituisce il puntatore al token (NULL se non ne trova nessuno).  Alla prima chiamata in s va inserita la stringa da scomporre e in t i caratteri che delimitano i vari token. Per operare sulla stessa stringa, alle successive chiamate al posto di s si deve passare NULL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isalnum(int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alfanumerico.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isalpha(int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dell'alfabeto.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iscntrl(int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controllo.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isdigit(int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numero decimale.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islower(int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minuscola.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isprint(int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stampabile.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ispunct 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punteggiatura.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isspace(int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spazio.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isupper(int c)</w:t>
      </w:r>
      <w:r w:rsidRPr="008F4373">
        <w:rPr>
          <w:rFonts w:ascii="Calibri" w:hAnsi="Calibri" w:cs="Courier New"/>
          <w:sz w:val="18"/>
          <w:szCs w:val="18"/>
        </w:rPr>
        <w:t xml:space="preserve"> - Vero se  ‘c’ e' una lettera maiuscola.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ins w:id="310" w:author="Antonio Servetti" w:date="2013-08-29T14:13:00Z">
        <w:r>
          <w:rPr>
            <w:rFonts w:ascii="Calibri" w:hAnsi="Calibri" w:cs="Courier New"/>
            <w:b/>
            <w:sz w:val="18"/>
            <w:szCs w:val="18"/>
          </w:rPr>
          <w:t xml:space="preserve">int </w:t>
        </w:r>
      </w:ins>
      <w:r w:rsidRPr="008F4373">
        <w:rPr>
          <w:rFonts w:ascii="Calibri" w:hAnsi="Calibri" w:cs="Courier New"/>
          <w:b/>
          <w:sz w:val="18"/>
          <w:szCs w:val="18"/>
        </w:rPr>
        <w:t>tolower(int c)</w:t>
      </w:r>
      <w:r w:rsidRPr="008F4373">
        <w:rPr>
          <w:rFonts w:ascii="Calibri" w:hAnsi="Calibri" w:cs="Courier New"/>
          <w:sz w:val="18"/>
          <w:szCs w:val="18"/>
        </w:rPr>
        <w:t xml:space="preserve"> </w:t>
      </w:r>
      <w:del w:id="311" w:author="Antonio Servetti" w:date="2013-08-29T14:13:00Z">
        <w:r w:rsidRPr="008F4373" w:rsidDel="004341DB">
          <w:rPr>
            <w:rFonts w:ascii="Calibri" w:hAnsi="Calibri" w:cs="Courier New"/>
            <w:sz w:val="18"/>
            <w:szCs w:val="18"/>
          </w:rPr>
          <w:delText>-</w:delText>
        </w:r>
      </w:del>
      <w:ins w:id="312" w:author="Antonio Servetti" w:date="2013-08-29T14:13:00Z">
        <w:r>
          <w:rPr>
            <w:rFonts w:ascii="Calibri" w:hAnsi="Calibri" w:cs="Courier New"/>
            <w:sz w:val="18"/>
            <w:szCs w:val="18"/>
          </w:rPr>
          <w:t>–</w:t>
        </w:r>
      </w:ins>
      <w:r w:rsidRPr="008F4373">
        <w:rPr>
          <w:rFonts w:ascii="Calibri" w:hAnsi="Calibri" w:cs="Courier New"/>
          <w:sz w:val="18"/>
          <w:szCs w:val="18"/>
        </w:rPr>
        <w:t xml:space="preserve"> </w:t>
      </w:r>
      <w:del w:id="313" w:author="Antonio Servetti" w:date="2013-08-29T14:13:00Z">
        <w:r w:rsidRPr="008F4373" w:rsidDel="004341DB">
          <w:rPr>
            <w:rFonts w:ascii="Calibri" w:hAnsi="Calibri" w:cs="Courier New"/>
            <w:sz w:val="18"/>
            <w:szCs w:val="18"/>
          </w:rPr>
          <w:delText xml:space="preserve">Converte </w:delText>
        </w:r>
      </w:del>
      <w:ins w:id="314" w:author="Antonio Servetti" w:date="2013-08-29T14:13:00Z">
        <w:r>
          <w:rPr>
            <w:rFonts w:ascii="Calibri" w:hAnsi="Calibri" w:cs="Courier New"/>
            <w:sz w:val="18"/>
            <w:szCs w:val="18"/>
          </w:rPr>
          <w:t xml:space="preserve">Ritorna </w:t>
        </w:r>
        <w:r w:rsidRPr="008F4373">
          <w:rPr>
            <w:rFonts w:ascii="Calibri" w:hAnsi="Calibri" w:cs="Courier New"/>
            <w:sz w:val="18"/>
            <w:szCs w:val="18"/>
          </w:rPr>
          <w:t xml:space="preserve"> </w:t>
        </w:r>
      </w:ins>
      <w:r w:rsidRPr="008F4373">
        <w:rPr>
          <w:rFonts w:ascii="Calibri" w:hAnsi="Calibri" w:cs="Courier New"/>
          <w:sz w:val="18"/>
          <w:szCs w:val="18"/>
        </w:rPr>
        <w:t>‘c’ in minuscolo.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toupper(int c)</w:t>
      </w:r>
      <w:r w:rsidRPr="008F4373">
        <w:rPr>
          <w:rFonts w:ascii="Calibri" w:hAnsi="Calibri" w:cs="Courier New"/>
          <w:sz w:val="18"/>
          <w:szCs w:val="18"/>
        </w:rPr>
        <w:t xml:space="preserve"> - </w:t>
      </w:r>
      <w:del w:id="315" w:author="Antonio Servetti" w:date="2013-08-29T14:13:00Z">
        <w:r w:rsidRPr="008F4373" w:rsidDel="004341DB">
          <w:rPr>
            <w:rFonts w:ascii="Calibri" w:hAnsi="Calibri" w:cs="Courier New"/>
            <w:sz w:val="18"/>
            <w:szCs w:val="18"/>
          </w:rPr>
          <w:delText xml:space="preserve">Converte </w:delText>
        </w:r>
      </w:del>
      <w:ins w:id="316" w:author="Antonio Servetti" w:date="2013-08-29T14:13:00Z">
        <w:r>
          <w:rPr>
            <w:rFonts w:ascii="Calibri" w:hAnsi="Calibri" w:cs="Courier New"/>
            <w:sz w:val="18"/>
            <w:szCs w:val="18"/>
          </w:rPr>
          <w:t>Ritorna</w:t>
        </w:r>
        <w:r w:rsidRPr="008F4373">
          <w:rPr>
            <w:rFonts w:ascii="Calibri" w:hAnsi="Calibri" w:cs="Courier New"/>
            <w:sz w:val="18"/>
            <w:szCs w:val="18"/>
          </w:rPr>
          <w:t xml:space="preserve"> </w:t>
        </w:r>
      </w:ins>
      <w:r w:rsidRPr="008F4373">
        <w:rPr>
          <w:rFonts w:ascii="Calibri" w:hAnsi="Calibri" w:cs="Courier New"/>
          <w:sz w:val="18"/>
          <w:szCs w:val="18"/>
        </w:rPr>
        <w:t>‘c’ in maiuscolo.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abs (int n) – </w:t>
      </w:r>
      <w:r w:rsidRPr="008F4373">
        <w:rPr>
          <w:rFonts w:ascii="Calibri" w:hAnsi="Calibri" w:cs="Courier New"/>
          <w:sz w:val="18"/>
          <w:szCs w:val="18"/>
        </w:rPr>
        <w:t>valore assoluto intero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acos(double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arcocoseno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arcoseno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floor(double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cos(double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cosh(double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coseno iperbolico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seno iperbolico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e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log(x).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r w:rsidRPr="00380ACC">
        <w:rPr>
          <w:rFonts w:ascii="Calibri" w:hAnsi="Calibri" w:cs="Courier New"/>
          <w:sz w:val="18"/>
          <w:szCs w:val="18"/>
          <w:lang w:val="en-US"/>
        </w:rPr>
        <w:t>logaritmo base 10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pow (double x, double y) - </w:t>
      </w:r>
      <w:r w:rsidRPr="00380ACC">
        <w:rPr>
          <w:rFonts w:ascii="Calibri" w:hAnsi="Calibri" w:cs="Courier New"/>
          <w:sz w:val="18"/>
          <w:szCs w:val="18"/>
          <w:lang w:val="en-US"/>
        </w:rPr>
        <w:t>x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380ACC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int random(int max_num)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srand(unsigned seed) – </w:t>
      </w:r>
      <w:r w:rsidRPr="008F4373">
        <w:rPr>
          <w:rFonts w:ascii="Calibri" w:hAnsi="Calibri" w:cs="Courier New"/>
          <w:sz w:val="18"/>
          <w:szCs w:val="18"/>
        </w:rPr>
        <w:t>inizializza la sequenza di valori casuali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sqrt(double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radice quadrata</w:t>
      </w:r>
    </w:p>
    <w:p w:rsidR="00977F31" w:rsidRPr="00380ACC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:rsidR="00977F31" w:rsidRPr="008F4373" w:rsidRDefault="00977F31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F31" w:rsidRPr="008F4373" w:rsidRDefault="00977F31" w:rsidP="00A77189">
      <w:pPr>
        <w:rPr>
          <w:lang w:val="it-IT"/>
        </w:rPr>
        <w:sectPr w:rsidR="00977F31" w:rsidRPr="008F4373" w:rsidSect="009A62A8">
          <w:headerReference w:type="default" r:id="rId9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977F31" w:rsidRPr="008F4373" w:rsidRDefault="00977F31" w:rsidP="00380ACC">
      <w:pPr>
        <w:pStyle w:val="Heading1"/>
      </w:pPr>
    </w:p>
    <w:sectPr w:rsidR="00977F31" w:rsidRPr="008F4373" w:rsidSect="00C62908">
      <w:headerReference w:type="default" r:id="rId10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F31" w:rsidRDefault="00977F31" w:rsidP="00F34F5E">
      <w:r>
        <w:separator/>
      </w:r>
    </w:p>
  </w:endnote>
  <w:endnote w:type="continuationSeparator" w:id="0">
    <w:p w:rsidR="00977F31" w:rsidRDefault="00977F31" w:rsidP="00F3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?l?r ?S?V?b?N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F31" w:rsidRDefault="00977F31" w:rsidP="00F34F5E">
      <w:r>
        <w:separator/>
      </w:r>
    </w:p>
  </w:footnote>
  <w:footnote w:type="continuationSeparator" w:id="0">
    <w:p w:rsidR="00977F31" w:rsidRDefault="00977F31" w:rsidP="00F34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F31" w:rsidRDefault="00977F31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977F31" w:rsidRDefault="00977F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F31" w:rsidRPr="0076265F" w:rsidRDefault="00977F31" w:rsidP="00C57FB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02</w:t>
    </w:r>
    <w:r w:rsidRPr="00C775DB">
      <w:rPr>
        <w:rFonts w:ascii="Arial" w:hAnsi="Arial"/>
      </w:rPr>
      <w:t>/</w:t>
    </w:r>
    <w:r>
      <w:rPr>
        <w:rFonts w:ascii="Arial" w:hAnsi="Arial"/>
      </w:rPr>
      <w:t>09</w:t>
    </w:r>
    <w:r w:rsidRPr="00C775DB">
      <w:rPr>
        <w:rFonts w:ascii="Arial" w:hAnsi="Arial"/>
      </w:rPr>
      <w:t>/20</w:t>
    </w:r>
    <w:r>
      <w:rPr>
        <w:rFonts w:ascii="Arial" w:hAnsi="Arial"/>
      </w:rPr>
      <w:t>13</w:t>
    </w:r>
    <w:r>
      <w:rPr>
        <w:rFonts w:ascii="Arial" w:hAnsi="Arial"/>
      </w:rPr>
      <w:tab/>
    </w:r>
    <w:r>
      <w:rPr>
        <w:rFonts w:ascii="Arial" w:hAnsi="Arial"/>
        <w:b/>
      </w:rPr>
      <w:t>TURNO 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F31" w:rsidRPr="0076265F" w:rsidRDefault="00977F31" w:rsidP="00C6290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F31" w:rsidRPr="00C775DB" w:rsidRDefault="00977F31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 xml:space="preserve">– </w:t>
    </w:r>
    <w:del w:id="317" w:author="Antonio Servetti" w:date="2013-08-29T14:20:00Z">
      <w:r w:rsidDel="005329DA">
        <w:rPr>
          <w:rFonts w:ascii="Arial" w:hAnsi="Arial"/>
        </w:rPr>
        <w:delText>30</w:delText>
      </w:r>
    </w:del>
    <w:ins w:id="318" w:author="Antonio Servetti" w:date="2013-08-29T14:20:00Z">
      <w:r>
        <w:rPr>
          <w:rFonts w:ascii="Arial" w:hAnsi="Arial"/>
        </w:rPr>
        <w:t>2</w:t>
      </w:r>
    </w:ins>
    <w:r w:rsidRPr="00C775DB">
      <w:rPr>
        <w:rFonts w:ascii="Arial" w:hAnsi="Arial"/>
      </w:rPr>
      <w:t>/</w:t>
    </w:r>
    <w:r>
      <w:rPr>
        <w:rFonts w:ascii="Arial" w:hAnsi="Arial"/>
      </w:rPr>
      <w:t>0</w:t>
    </w:r>
    <w:ins w:id="319" w:author="Antonio Servetti" w:date="2013-08-29T14:20:00Z">
      <w:r>
        <w:rPr>
          <w:rFonts w:ascii="Arial" w:hAnsi="Arial"/>
        </w:rPr>
        <w:t>9</w:t>
      </w:r>
    </w:ins>
    <w:del w:id="320" w:author="Antonio Servetti" w:date="2013-08-29T14:20:00Z">
      <w:r w:rsidDel="005329DA">
        <w:rPr>
          <w:rFonts w:ascii="Arial" w:hAnsi="Arial"/>
        </w:rPr>
        <w:delText>1</w:delText>
      </w:r>
    </w:del>
    <w:r w:rsidRPr="00C775DB">
      <w:rPr>
        <w:rFonts w:ascii="Arial" w:hAnsi="Arial"/>
      </w:rPr>
      <w:t>/20</w:t>
    </w:r>
    <w:r>
      <w:rPr>
        <w:rFonts w:ascii="Arial" w:hAnsi="Arial"/>
      </w:rPr>
      <w:t>1</w:t>
    </w:r>
    <w:ins w:id="321" w:author="Antonio Servetti" w:date="2013-08-29T14:20:00Z">
      <w:r>
        <w:rPr>
          <w:rFonts w:ascii="Arial" w:hAnsi="Arial"/>
        </w:rPr>
        <w:t>3</w:t>
      </w:r>
    </w:ins>
    <w:del w:id="322" w:author="Antonio Servetti" w:date="2013-08-29T14:20:00Z">
      <w:r w:rsidDel="005329DA">
        <w:rPr>
          <w:rFonts w:ascii="Arial" w:hAnsi="Arial"/>
        </w:rPr>
        <w:delText>2</w:delText>
      </w:r>
    </w:del>
    <w:r>
      <w:rPr>
        <w:rFonts w:ascii="Arial" w:hAnsi="Arial"/>
      </w:rPr>
      <w:t xml:space="preserve">                                                              TURNO B</w:t>
    </w:r>
  </w:p>
  <w:p w:rsidR="00977F31" w:rsidRPr="0076265F" w:rsidRDefault="00977F31" w:rsidP="00C629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768A"/>
    <w:multiLevelType w:val="hybridMultilevel"/>
    <w:tmpl w:val="AEDA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trackRevisions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6643"/>
    <w:rsid w:val="0002348A"/>
    <w:rsid w:val="000334FA"/>
    <w:rsid w:val="00047805"/>
    <w:rsid w:val="00056F9C"/>
    <w:rsid w:val="00095ECC"/>
    <w:rsid w:val="000C0C84"/>
    <w:rsid w:val="00126147"/>
    <w:rsid w:val="00153FC3"/>
    <w:rsid w:val="001620D2"/>
    <w:rsid w:val="00170EA1"/>
    <w:rsid w:val="00176DDF"/>
    <w:rsid w:val="00193BC6"/>
    <w:rsid w:val="001C6ED2"/>
    <w:rsid w:val="001D1BB7"/>
    <w:rsid w:val="001D28E3"/>
    <w:rsid w:val="001E446B"/>
    <w:rsid w:val="00220C5D"/>
    <w:rsid w:val="00245112"/>
    <w:rsid w:val="00252152"/>
    <w:rsid w:val="0027386B"/>
    <w:rsid w:val="00275451"/>
    <w:rsid w:val="002A7C14"/>
    <w:rsid w:val="002C4C61"/>
    <w:rsid w:val="002E33FF"/>
    <w:rsid w:val="002F3933"/>
    <w:rsid w:val="00305412"/>
    <w:rsid w:val="00311976"/>
    <w:rsid w:val="003121CB"/>
    <w:rsid w:val="003133A0"/>
    <w:rsid w:val="003302E0"/>
    <w:rsid w:val="00331FC5"/>
    <w:rsid w:val="00380ACC"/>
    <w:rsid w:val="0038112D"/>
    <w:rsid w:val="00386968"/>
    <w:rsid w:val="00392168"/>
    <w:rsid w:val="00397AA3"/>
    <w:rsid w:val="003B1A1C"/>
    <w:rsid w:val="003B40D9"/>
    <w:rsid w:val="003C0942"/>
    <w:rsid w:val="003F6666"/>
    <w:rsid w:val="003F7EF6"/>
    <w:rsid w:val="00415888"/>
    <w:rsid w:val="004229A0"/>
    <w:rsid w:val="0043044C"/>
    <w:rsid w:val="004306E6"/>
    <w:rsid w:val="004341DB"/>
    <w:rsid w:val="00436643"/>
    <w:rsid w:val="00437FE4"/>
    <w:rsid w:val="004449AC"/>
    <w:rsid w:val="00471885"/>
    <w:rsid w:val="00475764"/>
    <w:rsid w:val="004900DA"/>
    <w:rsid w:val="004C72E8"/>
    <w:rsid w:val="004D3B62"/>
    <w:rsid w:val="004F116A"/>
    <w:rsid w:val="005009A7"/>
    <w:rsid w:val="0051582A"/>
    <w:rsid w:val="005165EF"/>
    <w:rsid w:val="00520497"/>
    <w:rsid w:val="00523382"/>
    <w:rsid w:val="005329DA"/>
    <w:rsid w:val="005343E5"/>
    <w:rsid w:val="00556EC0"/>
    <w:rsid w:val="00573259"/>
    <w:rsid w:val="00580D1E"/>
    <w:rsid w:val="005863D7"/>
    <w:rsid w:val="005A38C9"/>
    <w:rsid w:val="005D4F83"/>
    <w:rsid w:val="00617C70"/>
    <w:rsid w:val="0064622E"/>
    <w:rsid w:val="006755BF"/>
    <w:rsid w:val="006776C9"/>
    <w:rsid w:val="006A4328"/>
    <w:rsid w:val="006C52D4"/>
    <w:rsid w:val="006F2DAF"/>
    <w:rsid w:val="007129A6"/>
    <w:rsid w:val="007156E1"/>
    <w:rsid w:val="007340DA"/>
    <w:rsid w:val="007578B4"/>
    <w:rsid w:val="0076265F"/>
    <w:rsid w:val="007C745C"/>
    <w:rsid w:val="007E2426"/>
    <w:rsid w:val="007F4B2F"/>
    <w:rsid w:val="00837A2E"/>
    <w:rsid w:val="0085161F"/>
    <w:rsid w:val="00855803"/>
    <w:rsid w:val="00856B42"/>
    <w:rsid w:val="008669A8"/>
    <w:rsid w:val="008B657D"/>
    <w:rsid w:val="008F4373"/>
    <w:rsid w:val="009030D4"/>
    <w:rsid w:val="0090787F"/>
    <w:rsid w:val="0091150E"/>
    <w:rsid w:val="009266F6"/>
    <w:rsid w:val="00941E44"/>
    <w:rsid w:val="00960404"/>
    <w:rsid w:val="0097112E"/>
    <w:rsid w:val="00977F31"/>
    <w:rsid w:val="009A62A8"/>
    <w:rsid w:val="009B0C47"/>
    <w:rsid w:val="009C0FF0"/>
    <w:rsid w:val="009D7742"/>
    <w:rsid w:val="00A043DE"/>
    <w:rsid w:val="00A058E5"/>
    <w:rsid w:val="00A10A8F"/>
    <w:rsid w:val="00A52D0E"/>
    <w:rsid w:val="00A77189"/>
    <w:rsid w:val="00A7729D"/>
    <w:rsid w:val="00A95A75"/>
    <w:rsid w:val="00AA2D24"/>
    <w:rsid w:val="00AB55C5"/>
    <w:rsid w:val="00AD4F6F"/>
    <w:rsid w:val="00AD5AF3"/>
    <w:rsid w:val="00B21F9A"/>
    <w:rsid w:val="00B778E4"/>
    <w:rsid w:val="00BB578A"/>
    <w:rsid w:val="00BD5B29"/>
    <w:rsid w:val="00BF26A6"/>
    <w:rsid w:val="00C001FE"/>
    <w:rsid w:val="00C0637E"/>
    <w:rsid w:val="00C12AF8"/>
    <w:rsid w:val="00C232B8"/>
    <w:rsid w:val="00C47482"/>
    <w:rsid w:val="00C561CB"/>
    <w:rsid w:val="00C57FB3"/>
    <w:rsid w:val="00C62908"/>
    <w:rsid w:val="00C63C28"/>
    <w:rsid w:val="00C641BE"/>
    <w:rsid w:val="00C64B18"/>
    <w:rsid w:val="00C775DB"/>
    <w:rsid w:val="00CB3C8A"/>
    <w:rsid w:val="00CE010D"/>
    <w:rsid w:val="00CF5610"/>
    <w:rsid w:val="00CF5614"/>
    <w:rsid w:val="00D05115"/>
    <w:rsid w:val="00D05E17"/>
    <w:rsid w:val="00D12D9C"/>
    <w:rsid w:val="00D20069"/>
    <w:rsid w:val="00D948B6"/>
    <w:rsid w:val="00DA13EC"/>
    <w:rsid w:val="00DA3504"/>
    <w:rsid w:val="00DA6077"/>
    <w:rsid w:val="00DB06B3"/>
    <w:rsid w:val="00DC433A"/>
    <w:rsid w:val="00DC6D22"/>
    <w:rsid w:val="00DD3B4C"/>
    <w:rsid w:val="00DE0206"/>
    <w:rsid w:val="00DE1AD5"/>
    <w:rsid w:val="00DE3ECA"/>
    <w:rsid w:val="00E13756"/>
    <w:rsid w:val="00E13B35"/>
    <w:rsid w:val="00E174D6"/>
    <w:rsid w:val="00E215DB"/>
    <w:rsid w:val="00E2563D"/>
    <w:rsid w:val="00E268A0"/>
    <w:rsid w:val="00E27E30"/>
    <w:rsid w:val="00E44CE7"/>
    <w:rsid w:val="00E57C61"/>
    <w:rsid w:val="00E61203"/>
    <w:rsid w:val="00EB32FD"/>
    <w:rsid w:val="00EB3EDD"/>
    <w:rsid w:val="00EB4C84"/>
    <w:rsid w:val="00ED277B"/>
    <w:rsid w:val="00EF4A63"/>
    <w:rsid w:val="00F00D77"/>
    <w:rsid w:val="00F33E54"/>
    <w:rsid w:val="00F34F5E"/>
    <w:rsid w:val="00F466FE"/>
    <w:rsid w:val="00F50D60"/>
    <w:rsid w:val="00F73BFE"/>
    <w:rsid w:val="00F8159A"/>
    <w:rsid w:val="00F900BE"/>
    <w:rsid w:val="00FA41B2"/>
    <w:rsid w:val="00FE5751"/>
    <w:rsid w:val="00FF4B11"/>
    <w:rsid w:val="00FF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36643"/>
    <w:rPr>
      <w:rFonts w:ascii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uiPriority w:val="99"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uiPriority w:val="99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77189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729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AA2D2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1536</Words>
  <Characters>8757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Sisto</dc:creator>
  <cp:keywords/>
  <dc:description/>
  <cp:lastModifiedBy>utente</cp:lastModifiedBy>
  <cp:revision>4</cp:revision>
  <cp:lastPrinted>2013-07-16T21:11:00Z</cp:lastPrinted>
  <dcterms:created xsi:type="dcterms:W3CDTF">2013-08-29T13:24:00Z</dcterms:created>
  <dcterms:modified xsi:type="dcterms:W3CDTF">2013-08-29T16:30:00Z</dcterms:modified>
</cp:coreProperties>
</file>