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2"/>
        <w:gridCol w:w="1083"/>
        <w:gridCol w:w="870"/>
        <w:gridCol w:w="213"/>
        <w:gridCol w:w="1040"/>
        <w:gridCol w:w="44"/>
        <w:gridCol w:w="1083"/>
        <w:gridCol w:w="1083"/>
        <w:gridCol w:w="1084"/>
        <w:gridCol w:w="593"/>
      </w:tblGrid>
      <w:tr w:rsidR="00321D12" w:rsidRPr="008F4373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:rsidTr="006D371F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20818" w:rsidRDefault="00524B8B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D</w:t>
            </w:r>
            <w:r w:rsidR="00E20818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:rsidTr="006D371F">
        <w:trPr>
          <w:trHeight w:val="278"/>
          <w:jc w:val="center"/>
        </w:trPr>
        <w:tc>
          <w:tcPr>
            <w:tcW w:w="9771" w:type="dxa"/>
            <w:gridSpan w:val="12"/>
          </w:tcPr>
          <w:p w:rsidR="007538E6" w:rsidRPr="008D4802" w:rsidRDefault="007538E6" w:rsidP="007538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</w:pP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A-BARA 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BARB-BOTS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BOTT-CAR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CAS-CORD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CORE-DIF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DIG-FIOR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br/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FIOS-GIORD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GIORE-LANE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LANF-MARA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MORB-MOH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MOI-PAK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PAL-POLH  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br/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POLI-ROSA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ROSB-SIL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SIM-TR  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TS-ZZZ</w:t>
            </w:r>
          </w:p>
          <w:p w:rsidR="00321D12" w:rsidRPr="00A402B8" w:rsidRDefault="007538E6" w:rsidP="007538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Poli@Home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Crediti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English/A-</w:t>
            </w:r>
            <w:proofErr w:type="gram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L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gram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English/M-Z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Altro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:.........</w:t>
            </w:r>
            <w:r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....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...</w:t>
            </w:r>
          </w:p>
        </w:tc>
      </w:tr>
    </w:tbl>
    <w:p w:rsidR="006D371F" w:rsidRDefault="006D371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:rsidTr="00982A41">
        <w:tc>
          <w:tcPr>
            <w:tcW w:w="5954" w:type="dxa"/>
            <w:shd w:val="clear" w:color="auto" w:fill="D9D9D9" w:themeFill="background1" w:themeFillShade="D9"/>
          </w:tcPr>
          <w:p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055A62" w:rsidRPr="00A402B8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741B7C" w:rsidTr="006D371F">
        <w:tc>
          <w:tcPr>
            <w:tcW w:w="5954" w:type="dxa"/>
          </w:tcPr>
          <w:p w:rsidR="00A53EAF" w:rsidRPr="00B13FC9" w:rsidRDefault="00CB3B8D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Spiegare la principale limitazione della rappresentazione in M&amp;S e motivarla eseguendo la somma su </w:t>
            </w:r>
            <w:r w:rsidR="00741B7C">
              <w:rPr>
                <w:rFonts w:asciiTheme="minorHAnsi" w:hAnsiTheme="minorHAnsi"/>
                <w:sz w:val="20"/>
                <w:lang w:val="it-IT"/>
              </w:rPr>
              <w:t>6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bit tra i seguenti numeri espressi in decimale</w:t>
            </w:r>
          </w:p>
          <w:p w:rsidR="00CB3B8D" w:rsidRDefault="00CB3B8D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53EAF" w:rsidRPr="00B13FC9" w:rsidRDefault="006E6B76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n1= </w:t>
            </w:r>
            <w:r w:rsidR="00CB3B8D">
              <w:rPr>
                <w:rFonts w:asciiTheme="minorHAnsi" w:hAnsiTheme="minorHAnsi"/>
                <w:sz w:val="20"/>
                <w:lang w:val="it-IT"/>
              </w:rPr>
              <w:t>-16</w:t>
            </w:r>
          </w:p>
          <w:p w:rsidR="00055A62" w:rsidRPr="00D14870" w:rsidRDefault="00CB3B8D" w:rsidP="006E6B76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  -8</w:t>
            </w:r>
          </w:p>
        </w:tc>
        <w:tc>
          <w:tcPr>
            <w:tcW w:w="3827" w:type="dxa"/>
          </w:tcPr>
          <w:p w:rsidR="00A53EAF" w:rsidRPr="00476822" w:rsidRDefault="00A53EAF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76822">
              <w:rPr>
                <w:rFonts w:asciiTheme="minorHAnsi" w:hAnsiTheme="minorHAnsi"/>
                <w:sz w:val="20"/>
                <w:lang w:val="it-IT"/>
              </w:rPr>
              <w:t>n1</w:t>
            </w:r>
            <w:r w:rsidR="00EB06D1">
              <w:rPr>
                <w:rFonts w:asciiTheme="minorHAnsi" w:hAnsiTheme="minorHAnsi"/>
                <w:sz w:val="20"/>
                <w:vertAlign w:val="subscript"/>
                <w:lang w:val="it-IT"/>
              </w:rPr>
              <w:t>(M&amp;S</w:t>
            </w:r>
            <w:r w:rsidRPr="00476822">
              <w:rPr>
                <w:rFonts w:asciiTheme="minorHAnsi" w:hAnsiTheme="minorHAnsi"/>
                <w:sz w:val="20"/>
                <w:vertAlign w:val="subscript"/>
                <w:lang w:val="it-IT"/>
              </w:rPr>
              <w:t>)</w:t>
            </w:r>
            <w:r w:rsidRPr="00476822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CB3B8D" w:rsidRPr="00476822">
              <w:rPr>
                <w:rFonts w:asciiTheme="minorHAnsi" w:hAnsiTheme="minorHAnsi"/>
                <w:sz w:val="20"/>
                <w:lang w:val="it-IT"/>
              </w:rPr>
              <w:t>+ n2</w:t>
            </w:r>
            <w:r w:rsidR="00EB06D1">
              <w:rPr>
                <w:rFonts w:asciiTheme="minorHAnsi" w:hAnsiTheme="minorHAnsi"/>
                <w:sz w:val="20"/>
                <w:vertAlign w:val="subscript"/>
                <w:lang w:val="it-IT"/>
              </w:rPr>
              <w:t>(M&amp;S</w:t>
            </w:r>
            <w:r w:rsidR="00CB3B8D" w:rsidRPr="00476822">
              <w:rPr>
                <w:rFonts w:asciiTheme="minorHAnsi" w:hAnsiTheme="minorHAnsi"/>
                <w:sz w:val="20"/>
                <w:vertAlign w:val="subscript"/>
                <w:lang w:val="it-IT"/>
              </w:rPr>
              <w:t>)</w:t>
            </w:r>
            <w:r w:rsidRPr="00476822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:rsidR="00055A62" w:rsidRDefault="00055A62" w:rsidP="00CB3B8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74019" w:rsidRPr="00D14870" w:rsidRDefault="00A74019" w:rsidP="00CB3B8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limitazione:</w:t>
            </w:r>
          </w:p>
        </w:tc>
      </w:tr>
      <w:tr w:rsidR="00055A62" w:rsidRPr="008F4373" w:rsidTr="00A74019">
        <w:trPr>
          <w:trHeight w:val="2032"/>
        </w:trPr>
        <w:tc>
          <w:tcPr>
            <w:tcW w:w="9781" w:type="dxa"/>
            <w:gridSpan w:val="2"/>
          </w:tcPr>
          <w:p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Pr="00055A62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D5F7F" w:rsidRPr="008F4373" w:rsidTr="006D371F">
        <w:tc>
          <w:tcPr>
            <w:tcW w:w="5954" w:type="dxa"/>
            <w:shd w:val="clear" w:color="auto" w:fill="D9D9D9" w:themeFill="background1" w:themeFillShade="D9"/>
          </w:tcPr>
          <w:p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E6106B" w:rsidRPr="00120774" w:rsidTr="006D371F">
        <w:tc>
          <w:tcPr>
            <w:tcW w:w="9781" w:type="dxa"/>
            <w:gridSpan w:val="2"/>
          </w:tcPr>
          <w:p w:rsidR="00E6106B" w:rsidRDefault="00A74019" w:rsidP="00F217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Individuare e commentare l’errore del seguente frammento di codice C</w:t>
            </w:r>
          </w:p>
          <w:p w:rsidR="00A74019" w:rsidRDefault="00A74019" w:rsidP="00A740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20"/>
              </w:rPr>
              <w:t>(“%d”, &amp;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val</w:t>
            </w:r>
            <w:proofErr w:type="spellEnd"/>
            <w:r>
              <w:rPr>
                <w:rFonts w:ascii="Courier New" w:hAnsi="Courier New" w:cs="Courier New"/>
                <w:sz w:val="20"/>
              </w:rPr>
              <w:t>);</w:t>
            </w:r>
          </w:p>
          <w:p w:rsidR="00A74019" w:rsidRDefault="00A74019" w:rsidP="00A740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v[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val</w:t>
            </w:r>
            <w:proofErr w:type="spellEnd"/>
            <w:r>
              <w:rPr>
                <w:rFonts w:ascii="Courier New" w:hAnsi="Courier New" w:cs="Courier New"/>
                <w:sz w:val="20"/>
              </w:rPr>
              <w:t>];</w:t>
            </w:r>
          </w:p>
          <w:p w:rsidR="00A74019" w:rsidRPr="00476822" w:rsidRDefault="00A74019" w:rsidP="00A740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lang w:val="it-IT"/>
              </w:rPr>
            </w:pPr>
            <w:r w:rsidRPr="00476822">
              <w:rPr>
                <w:rFonts w:ascii="Courier New" w:hAnsi="Courier New" w:cs="Courier New"/>
                <w:sz w:val="20"/>
                <w:lang w:val="it-IT"/>
              </w:rPr>
              <w:t>for(i=0;i&lt;val;i++)</w:t>
            </w:r>
          </w:p>
          <w:p w:rsidR="00A74019" w:rsidRPr="00476822" w:rsidRDefault="00A74019" w:rsidP="00A740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lang w:val="it-IT"/>
              </w:rPr>
            </w:pPr>
            <w:r w:rsidRPr="00476822">
              <w:rPr>
                <w:rFonts w:ascii="Courier New" w:hAnsi="Courier New" w:cs="Courier New"/>
                <w:sz w:val="20"/>
                <w:lang w:val="it-IT"/>
              </w:rPr>
              <w:t xml:space="preserve">    scanf(“%d”, &amp;v[i]);</w:t>
            </w:r>
          </w:p>
          <w:p w:rsidR="00A74019" w:rsidRPr="00476822" w:rsidRDefault="00A74019" w:rsidP="00F217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E6106B" w:rsidRPr="008F4373" w:rsidTr="00A74019">
        <w:trPr>
          <w:trHeight w:val="2621"/>
        </w:trPr>
        <w:tc>
          <w:tcPr>
            <w:tcW w:w="9781" w:type="dxa"/>
            <w:gridSpan w:val="2"/>
          </w:tcPr>
          <w:p w:rsidR="00E6106B" w:rsidRPr="002C4732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2C4732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8F4373" w:rsidTr="006D371F">
        <w:tc>
          <w:tcPr>
            <w:tcW w:w="5954" w:type="dxa"/>
            <w:shd w:val="clear" w:color="auto" w:fill="D9D9D9" w:themeFill="background1" w:themeFillShade="D9"/>
          </w:tcPr>
          <w:p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82532" w:rsidRPr="00120774" w:rsidTr="006D371F">
        <w:tc>
          <w:tcPr>
            <w:tcW w:w="9781" w:type="dxa"/>
            <w:gridSpan w:val="2"/>
          </w:tcPr>
          <w:p w:rsidR="00882532" w:rsidRPr="00341C0E" w:rsidRDefault="00014218" w:rsidP="004768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in cosa consiste la fase di compilazione ed il motivo per cui si rende necessaria.</w:t>
            </w:r>
          </w:p>
        </w:tc>
      </w:tr>
      <w:tr w:rsidR="00882532" w:rsidRPr="008F4373" w:rsidTr="006D371F">
        <w:tc>
          <w:tcPr>
            <w:tcW w:w="9781" w:type="dxa"/>
            <w:gridSpan w:val="2"/>
          </w:tcPr>
          <w:p w:rsidR="00882532" w:rsidRPr="00510AA4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882532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:rsidTr="00DB16FD">
        <w:tc>
          <w:tcPr>
            <w:tcW w:w="9781" w:type="dxa"/>
            <w:gridSpan w:val="2"/>
            <w:shd w:val="clear" w:color="auto" w:fill="D9D9D9" w:themeFill="background1" w:themeFillShade="D9"/>
          </w:tcPr>
          <w:p w:rsidR="00871DDE" w:rsidRPr="00A402B8" w:rsidRDefault="00871DDE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</w:tr>
    </w:tbl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031842">
        <w:rPr>
          <w:rFonts w:asciiTheme="majorHAnsi" w:hAnsiTheme="majorHAnsi"/>
          <w:sz w:val="20"/>
          <w:szCs w:val="20"/>
          <w:lang w:val="it-IT"/>
        </w:rPr>
        <w:t>Si scriva un programma per la gestione degli arrivi ad un porto di N moli. La quantità di moli N è definita tramite una direttiva #define. I moli hanno diverse dimensioni. Le dimensioni (in metri) sono riportate in un file passato come primo argomento da linea di commando, costituito da N righe</w:t>
      </w:r>
      <w:r>
        <w:rPr>
          <w:rFonts w:asciiTheme="majorHAnsi" w:hAnsiTheme="majorHAnsi"/>
          <w:sz w:val="20"/>
          <w:szCs w:val="20"/>
          <w:lang w:val="it-IT"/>
        </w:rPr>
        <w:t>. Ogni riga del file ha il seguente formato</w:t>
      </w:r>
      <w:r w:rsidRPr="00031842">
        <w:rPr>
          <w:rFonts w:asciiTheme="majorHAnsi" w:hAnsiTheme="majorHAnsi"/>
          <w:sz w:val="20"/>
          <w:szCs w:val="20"/>
          <w:lang w:val="it-IT"/>
        </w:rPr>
        <w:t>:</w:t>
      </w:r>
    </w:p>
    <w:p w:rsidR="00B07F63" w:rsidRPr="00CB45B9" w:rsidRDefault="00B07F63" w:rsidP="00B07F63">
      <w:pPr>
        <w:ind w:left="2880" w:firstLine="720"/>
        <w:jc w:val="both"/>
        <w:rPr>
          <w:rFonts w:asciiTheme="majorHAnsi" w:hAnsiTheme="majorHAnsi"/>
          <w:b/>
          <w:sz w:val="20"/>
          <w:szCs w:val="20"/>
          <w:lang w:val="it-IT"/>
        </w:rPr>
      </w:pPr>
      <w:r w:rsidRPr="00CB45B9">
        <w:rPr>
          <w:rFonts w:asciiTheme="majorHAnsi" w:hAnsiTheme="majorHAnsi"/>
          <w:b/>
          <w:sz w:val="20"/>
          <w:szCs w:val="20"/>
          <w:lang w:val="it-IT"/>
        </w:rPr>
        <w:t>&lt;MOLO&gt; &lt;METRI&gt;</w:t>
      </w:r>
    </w:p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  <w:r>
        <w:rPr>
          <w:rFonts w:asciiTheme="majorHAnsi" w:hAnsiTheme="majorHAnsi"/>
          <w:sz w:val="20"/>
          <w:szCs w:val="20"/>
          <w:lang w:val="it-IT"/>
        </w:rPr>
        <w:t xml:space="preserve">Dove </w:t>
      </w:r>
      <w:r w:rsidRPr="00CB45B9">
        <w:rPr>
          <w:rFonts w:asciiTheme="majorHAnsi" w:hAnsiTheme="majorHAnsi"/>
          <w:b/>
          <w:sz w:val="20"/>
          <w:szCs w:val="20"/>
          <w:lang w:val="it-IT"/>
        </w:rPr>
        <w:t>MOLO</w:t>
      </w:r>
      <w:r w:rsidRPr="00031842">
        <w:rPr>
          <w:rFonts w:asciiTheme="majorHAnsi" w:hAnsiTheme="majorHAnsi"/>
          <w:sz w:val="20"/>
          <w:szCs w:val="20"/>
          <w:lang w:val="it-IT"/>
        </w:rPr>
        <w:t xml:space="preserve"> </w:t>
      </w:r>
      <w:r>
        <w:rPr>
          <w:rFonts w:asciiTheme="majorHAnsi" w:hAnsiTheme="majorHAnsi"/>
          <w:sz w:val="20"/>
          <w:szCs w:val="20"/>
          <w:lang w:val="it-IT"/>
        </w:rPr>
        <w:t xml:space="preserve">e </w:t>
      </w:r>
      <w:r w:rsidRPr="00A13F34">
        <w:rPr>
          <w:rFonts w:asciiTheme="majorHAnsi" w:hAnsiTheme="majorHAnsi"/>
          <w:b/>
          <w:sz w:val="20"/>
          <w:szCs w:val="20"/>
          <w:lang w:val="it-IT"/>
        </w:rPr>
        <w:t xml:space="preserve">METRI </w:t>
      </w:r>
      <w:r>
        <w:rPr>
          <w:rFonts w:asciiTheme="majorHAnsi" w:hAnsiTheme="majorHAnsi"/>
          <w:sz w:val="20"/>
          <w:szCs w:val="20"/>
          <w:lang w:val="it-IT"/>
        </w:rPr>
        <w:t>sono due numeri interi</w:t>
      </w:r>
      <w:r w:rsidRPr="00031842">
        <w:rPr>
          <w:rFonts w:asciiTheme="majorHAnsi" w:hAnsiTheme="majorHAnsi"/>
          <w:sz w:val="20"/>
          <w:szCs w:val="20"/>
          <w:lang w:val="it-IT"/>
        </w:rPr>
        <w:t>.</w:t>
      </w:r>
    </w:p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031842">
        <w:rPr>
          <w:rFonts w:asciiTheme="majorHAnsi" w:hAnsiTheme="majorHAnsi"/>
          <w:sz w:val="20"/>
          <w:szCs w:val="20"/>
          <w:lang w:val="it-IT"/>
        </w:rPr>
        <w:t xml:space="preserve">Il programma deve gestire l’arrivo di navi di diverse dimensioni e farle attraccare al molo più adatto alle sue dimensioni. Il programma deve chiedere tramite console il nome e la dimensione della prossima nave da far attraccare.  Il nome della nave è una stringa di massimo 20 caratteri </w:t>
      </w:r>
      <w:r w:rsidR="00554AC8">
        <w:rPr>
          <w:rFonts w:asciiTheme="majorHAnsi" w:hAnsiTheme="majorHAnsi"/>
          <w:sz w:val="20"/>
          <w:szCs w:val="20"/>
          <w:lang w:val="it-IT"/>
        </w:rPr>
        <w:t xml:space="preserve">senza spazi </w:t>
      </w:r>
      <w:r w:rsidRPr="00031842">
        <w:rPr>
          <w:rFonts w:asciiTheme="majorHAnsi" w:hAnsiTheme="majorHAnsi"/>
          <w:sz w:val="20"/>
          <w:szCs w:val="20"/>
          <w:lang w:val="it-IT"/>
        </w:rPr>
        <w:t xml:space="preserve">e la dimensione è un </w:t>
      </w:r>
      <w:r>
        <w:rPr>
          <w:rFonts w:asciiTheme="majorHAnsi" w:hAnsiTheme="majorHAnsi"/>
          <w:sz w:val="20"/>
          <w:szCs w:val="20"/>
          <w:lang w:val="it-IT"/>
        </w:rPr>
        <w:t>intero.</w:t>
      </w:r>
    </w:p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031842">
        <w:rPr>
          <w:rFonts w:asciiTheme="majorHAnsi" w:hAnsiTheme="majorHAnsi"/>
          <w:sz w:val="20"/>
          <w:szCs w:val="20"/>
          <w:lang w:val="it-IT"/>
        </w:rPr>
        <w:t>Dopo ogni attracco, il programma deve continuare a chiedere una nuova nave da attraccare, fino al ricevimento della stringa “QUIT”</w:t>
      </w:r>
      <w:r>
        <w:rPr>
          <w:rFonts w:asciiTheme="majorHAnsi" w:hAnsiTheme="majorHAnsi"/>
          <w:sz w:val="20"/>
          <w:szCs w:val="20"/>
          <w:lang w:val="it-IT"/>
        </w:rPr>
        <w:t xml:space="preserve"> o al momento in cui tutti i moli sono occupati</w:t>
      </w:r>
      <w:r w:rsidRPr="00031842">
        <w:rPr>
          <w:rFonts w:asciiTheme="majorHAnsi" w:hAnsiTheme="majorHAnsi"/>
          <w:sz w:val="20"/>
          <w:szCs w:val="20"/>
          <w:lang w:val="it-IT"/>
        </w:rPr>
        <w:t>.</w:t>
      </w:r>
    </w:p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  <w:bookmarkStart w:id="0" w:name="_GoBack"/>
      <w:bookmarkEnd w:id="0"/>
    </w:p>
    <w:p w:rsidR="00B07F63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031842">
        <w:rPr>
          <w:rFonts w:asciiTheme="majorHAnsi" w:hAnsiTheme="majorHAnsi"/>
          <w:sz w:val="20"/>
          <w:szCs w:val="20"/>
          <w:lang w:val="it-IT"/>
        </w:rPr>
        <w:t xml:space="preserve">Il molo in cui la nave può attraccare non può essere più piccolo </w:t>
      </w:r>
      <w:r>
        <w:rPr>
          <w:rFonts w:asciiTheme="majorHAnsi" w:hAnsiTheme="majorHAnsi"/>
          <w:sz w:val="20"/>
          <w:szCs w:val="20"/>
          <w:lang w:val="it-IT"/>
        </w:rPr>
        <w:t xml:space="preserve">della dimensione della nave stessa </w:t>
      </w:r>
      <w:r w:rsidRPr="00031842">
        <w:rPr>
          <w:rFonts w:asciiTheme="majorHAnsi" w:hAnsiTheme="majorHAnsi"/>
          <w:sz w:val="20"/>
          <w:szCs w:val="20"/>
          <w:lang w:val="it-IT"/>
        </w:rPr>
        <w:t xml:space="preserve">ma può essere più grande. Tuttavia il programma deve allocare la nave sul molo libero che abbia una lunghezza con minima differenza rispetto a quella della nave. </w:t>
      </w:r>
      <w:r>
        <w:rPr>
          <w:rFonts w:asciiTheme="majorHAnsi" w:hAnsiTheme="majorHAnsi"/>
          <w:sz w:val="20"/>
          <w:szCs w:val="20"/>
          <w:lang w:val="it-IT"/>
        </w:rPr>
        <w:t>I</w:t>
      </w:r>
      <w:r w:rsidRPr="00031842">
        <w:rPr>
          <w:rFonts w:asciiTheme="majorHAnsi" w:hAnsiTheme="majorHAnsi"/>
          <w:sz w:val="20"/>
          <w:szCs w:val="20"/>
          <w:lang w:val="it-IT"/>
        </w:rPr>
        <w:t>n ogni molo</w:t>
      </w:r>
      <w:r>
        <w:rPr>
          <w:rFonts w:asciiTheme="majorHAnsi" w:hAnsiTheme="majorHAnsi"/>
          <w:sz w:val="20"/>
          <w:szCs w:val="20"/>
          <w:lang w:val="it-IT"/>
        </w:rPr>
        <w:t xml:space="preserve"> può attraccare una sola nave</w:t>
      </w:r>
      <w:r w:rsidRPr="00031842">
        <w:rPr>
          <w:rFonts w:asciiTheme="majorHAnsi" w:hAnsiTheme="majorHAnsi"/>
          <w:sz w:val="20"/>
          <w:szCs w:val="20"/>
          <w:lang w:val="it-IT"/>
        </w:rPr>
        <w:t xml:space="preserve">. In caso non esista alcun molo che possa ospitare la nave il programma deve segnalarlo con </w:t>
      </w:r>
      <w:r>
        <w:rPr>
          <w:rFonts w:asciiTheme="majorHAnsi" w:hAnsiTheme="majorHAnsi"/>
          <w:sz w:val="20"/>
          <w:szCs w:val="20"/>
          <w:lang w:val="it-IT"/>
        </w:rPr>
        <w:t>il</w:t>
      </w:r>
      <w:r w:rsidRPr="00031842">
        <w:rPr>
          <w:rFonts w:asciiTheme="majorHAnsi" w:hAnsiTheme="majorHAnsi"/>
          <w:sz w:val="20"/>
          <w:szCs w:val="20"/>
          <w:lang w:val="it-IT"/>
        </w:rPr>
        <w:t xml:space="preserve"> messaggio</w:t>
      </w:r>
      <w:r>
        <w:rPr>
          <w:rFonts w:asciiTheme="majorHAnsi" w:hAnsiTheme="majorHAnsi"/>
          <w:sz w:val="20"/>
          <w:szCs w:val="20"/>
          <w:lang w:val="it-IT"/>
        </w:rPr>
        <w:t xml:space="preserve"> “</w:t>
      </w:r>
      <w:r w:rsidRPr="00031842">
        <w:rPr>
          <w:rFonts w:ascii="Courier New" w:hAnsi="Courier New" w:cs="Courier New"/>
          <w:b/>
          <w:sz w:val="20"/>
          <w:szCs w:val="20"/>
          <w:lang w:val="it-IT"/>
        </w:rPr>
        <w:t xml:space="preserve">Nessun molo </w:t>
      </w:r>
      <w:r>
        <w:rPr>
          <w:rFonts w:ascii="Courier New" w:hAnsi="Courier New" w:cs="Courier New"/>
          <w:b/>
          <w:sz w:val="20"/>
          <w:szCs w:val="20"/>
          <w:lang w:val="it-IT"/>
        </w:rPr>
        <w:t xml:space="preserve">delle dimensioni adatte </w:t>
      </w:r>
      <w:r w:rsidRPr="00031842">
        <w:rPr>
          <w:rFonts w:ascii="Courier New" w:hAnsi="Courier New" w:cs="Courier New"/>
          <w:b/>
          <w:sz w:val="20"/>
          <w:szCs w:val="20"/>
          <w:lang w:val="it-IT"/>
        </w:rPr>
        <w:t>disponibile: cambiare porto</w:t>
      </w:r>
      <w:r>
        <w:rPr>
          <w:rFonts w:asciiTheme="majorHAnsi" w:hAnsiTheme="majorHAnsi"/>
          <w:sz w:val="20"/>
          <w:szCs w:val="20"/>
          <w:lang w:val="it-IT"/>
        </w:rPr>
        <w:t>”</w:t>
      </w:r>
      <w:r w:rsidRPr="00031842">
        <w:rPr>
          <w:rFonts w:asciiTheme="majorHAnsi" w:hAnsiTheme="majorHAnsi"/>
          <w:sz w:val="20"/>
          <w:szCs w:val="20"/>
          <w:lang w:val="it-IT"/>
        </w:rPr>
        <w:t xml:space="preserve">. </w:t>
      </w:r>
    </w:p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031842">
        <w:rPr>
          <w:rFonts w:asciiTheme="majorHAnsi" w:hAnsiTheme="majorHAnsi"/>
          <w:sz w:val="20"/>
          <w:szCs w:val="20"/>
          <w:lang w:val="it-IT"/>
        </w:rPr>
        <w:t xml:space="preserve">In caso di moli tutti occupati il programma deve mandare un messaggio su console </w:t>
      </w:r>
      <w:r w:rsidRPr="00A13F34">
        <w:rPr>
          <w:rFonts w:ascii="Courier New" w:hAnsi="Courier New" w:cs="Courier New"/>
          <w:b/>
          <w:sz w:val="20"/>
          <w:szCs w:val="20"/>
          <w:lang w:val="it-IT"/>
        </w:rPr>
        <w:t>“Moli pieni”</w:t>
      </w:r>
      <w:r>
        <w:rPr>
          <w:rFonts w:asciiTheme="majorHAnsi" w:hAnsiTheme="majorHAnsi"/>
          <w:sz w:val="20"/>
          <w:szCs w:val="20"/>
          <w:lang w:val="it-IT"/>
        </w:rPr>
        <w:t xml:space="preserve"> </w:t>
      </w:r>
      <w:r w:rsidRPr="00031842">
        <w:rPr>
          <w:rFonts w:asciiTheme="majorHAnsi" w:hAnsiTheme="majorHAnsi"/>
          <w:sz w:val="20"/>
          <w:szCs w:val="20"/>
          <w:lang w:val="it-IT"/>
        </w:rPr>
        <w:t>e terminare.</w:t>
      </w:r>
    </w:p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031842">
        <w:rPr>
          <w:rFonts w:asciiTheme="majorHAnsi" w:hAnsiTheme="majorHAnsi"/>
          <w:sz w:val="20"/>
          <w:szCs w:val="20"/>
          <w:lang w:val="it-IT"/>
        </w:rPr>
        <w:t xml:space="preserve">Al termine dell’esecuzione il programma deve </w:t>
      </w:r>
      <w:r w:rsidR="00554AC8">
        <w:rPr>
          <w:rFonts w:asciiTheme="majorHAnsi" w:hAnsiTheme="majorHAnsi"/>
          <w:sz w:val="20"/>
          <w:szCs w:val="20"/>
          <w:lang w:val="it-IT"/>
        </w:rPr>
        <w:t>salvare</w:t>
      </w:r>
      <w:r w:rsidR="00554AC8" w:rsidRPr="00031842">
        <w:rPr>
          <w:rFonts w:asciiTheme="majorHAnsi" w:hAnsiTheme="majorHAnsi"/>
          <w:sz w:val="20"/>
          <w:szCs w:val="20"/>
          <w:lang w:val="it-IT"/>
        </w:rPr>
        <w:t xml:space="preserve"> </w:t>
      </w:r>
      <w:r w:rsidRPr="00031842">
        <w:rPr>
          <w:rFonts w:asciiTheme="majorHAnsi" w:hAnsiTheme="majorHAnsi"/>
          <w:sz w:val="20"/>
          <w:szCs w:val="20"/>
          <w:lang w:val="it-IT"/>
        </w:rPr>
        <w:t>su un secondo file specificato come secondo argomento sulla linea di comando la situazione degli attracchi per ogni molo, ovvero il numero del molo e il nome della nave attraccata.</w:t>
      </w:r>
      <w:r w:rsidR="00554AC8">
        <w:rPr>
          <w:rFonts w:asciiTheme="majorHAnsi" w:hAnsiTheme="majorHAnsi"/>
          <w:sz w:val="20"/>
          <w:szCs w:val="20"/>
          <w:lang w:val="it-IT"/>
        </w:rPr>
        <w:t xml:space="preserve"> Non salvare nel file d’uscita le informazioni relative ai moli presso cui non sono presenti navi attraccate.</w:t>
      </w:r>
    </w:p>
    <w:p w:rsidR="00B07F63" w:rsidRPr="00031842" w:rsidRDefault="00B07F63" w:rsidP="00B07F63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:rsidR="00B07F63" w:rsidRPr="00CB45B9" w:rsidRDefault="00B07F63" w:rsidP="00B07F63">
      <w:pPr>
        <w:jc w:val="both"/>
        <w:rPr>
          <w:b/>
          <w:sz w:val="20"/>
          <w:szCs w:val="20"/>
          <w:lang w:val="it-IT"/>
        </w:rPr>
      </w:pPr>
      <w:r w:rsidRPr="00CB45B9">
        <w:rPr>
          <w:b/>
          <w:sz w:val="20"/>
          <w:szCs w:val="20"/>
          <w:lang w:val="it-IT"/>
        </w:rPr>
        <w:t>Esempio di file moli.txt</w:t>
      </w:r>
    </w:p>
    <w:p w:rsidR="00B07F63" w:rsidRPr="00CB45B9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0 60</w:t>
      </w:r>
    </w:p>
    <w:p w:rsidR="00B07F63" w:rsidRPr="00CB45B9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1 20</w:t>
      </w:r>
    </w:p>
    <w:p w:rsidR="00B07F63" w:rsidRPr="00CB45B9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2 150</w:t>
      </w:r>
    </w:p>
    <w:p w:rsidR="00B07F63" w:rsidRPr="00CB45B9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3 30</w:t>
      </w:r>
    </w:p>
    <w:p w:rsidR="00B07F63" w:rsidRPr="00031842" w:rsidRDefault="00B07F63" w:rsidP="00B07F63">
      <w:pPr>
        <w:jc w:val="both"/>
        <w:rPr>
          <w:sz w:val="20"/>
          <w:szCs w:val="20"/>
          <w:lang w:val="it-IT"/>
        </w:rPr>
      </w:pPr>
    </w:p>
    <w:p w:rsidR="00B07F63" w:rsidRPr="00CB45B9" w:rsidRDefault="00B07F63" w:rsidP="00B07F63">
      <w:pPr>
        <w:jc w:val="both"/>
        <w:rPr>
          <w:b/>
          <w:sz w:val="20"/>
          <w:szCs w:val="20"/>
          <w:lang w:val="it-IT"/>
        </w:rPr>
      </w:pPr>
      <w:r>
        <w:rPr>
          <w:b/>
          <w:sz w:val="20"/>
          <w:szCs w:val="20"/>
          <w:lang w:val="it-IT"/>
        </w:rPr>
        <w:t>Esempio di esecuzione (N=4)</w:t>
      </w:r>
    </w:p>
    <w:p w:rsidR="00B07F63" w:rsidRPr="00031842" w:rsidRDefault="00B07F63" w:rsidP="00B07F63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>#&gt;</w:t>
      </w:r>
      <w:r>
        <w:rPr>
          <w:rFonts w:ascii="Courier New" w:hAnsi="Courier New" w:cs="Courier New"/>
          <w:b/>
          <w:sz w:val="20"/>
          <w:szCs w:val="20"/>
          <w:lang w:val="it-IT"/>
        </w:rPr>
        <w:t xml:space="preserve"> </w:t>
      </w:r>
      <w:r w:rsidRPr="00031842">
        <w:rPr>
          <w:rFonts w:ascii="Courier New" w:hAnsi="Courier New" w:cs="Courier New"/>
          <w:b/>
          <w:sz w:val="20"/>
          <w:szCs w:val="20"/>
          <w:lang w:val="it-IT"/>
        </w:rPr>
        <w:t xml:space="preserve">porto.exe moli.txt attracchi.txt </w:t>
      </w:r>
    </w:p>
    <w:p w:rsidR="00B07F63" w:rsidRPr="00CB45B9" w:rsidRDefault="00B07F63" w:rsidP="00B07F63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 xml:space="preserve">Inserire nome e dimensione nave (in metri): </w:t>
      </w:r>
      <w:r w:rsidRPr="00031842">
        <w:rPr>
          <w:rFonts w:ascii="Courier New" w:hAnsi="Courier New" w:cs="Courier New"/>
          <w:sz w:val="20"/>
          <w:szCs w:val="20"/>
          <w:lang w:val="it-IT"/>
        </w:rPr>
        <w:t>Tempesta 15</w:t>
      </w:r>
    </w:p>
    <w:p w:rsidR="00B07F63" w:rsidRPr="00031842" w:rsidRDefault="00B07F63" w:rsidP="00B07F63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>Attraccare al molo 1</w:t>
      </w:r>
    </w:p>
    <w:p w:rsidR="00B07F63" w:rsidRPr="00031842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 xml:space="preserve">Inserire nome e dimensione nave (in metri): </w:t>
      </w:r>
      <w:r w:rsidRPr="00031842">
        <w:rPr>
          <w:rFonts w:ascii="Courier New" w:hAnsi="Courier New" w:cs="Courier New"/>
          <w:sz w:val="20"/>
          <w:szCs w:val="20"/>
          <w:lang w:val="it-IT"/>
        </w:rPr>
        <w:t>Fortunale 25</w:t>
      </w:r>
    </w:p>
    <w:p w:rsidR="00B07F63" w:rsidRPr="00031842" w:rsidRDefault="00B07F63" w:rsidP="00B07F63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>Attraccare al molo 3</w:t>
      </w:r>
    </w:p>
    <w:p w:rsidR="00B07F63" w:rsidRPr="00031842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 xml:space="preserve">Inserire nome e dimensione nave (in metri): </w:t>
      </w:r>
      <w:r w:rsidRPr="00031842">
        <w:rPr>
          <w:rFonts w:ascii="Courier New" w:hAnsi="Courier New" w:cs="Courier New"/>
          <w:sz w:val="20"/>
          <w:szCs w:val="20"/>
          <w:lang w:val="it-IT"/>
        </w:rPr>
        <w:t>Zebra 33</w:t>
      </w:r>
    </w:p>
    <w:p w:rsidR="00B07F63" w:rsidRPr="00031842" w:rsidRDefault="00B07F63" w:rsidP="00B07F63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>Attraccare al molo 0</w:t>
      </w:r>
    </w:p>
    <w:p w:rsidR="00B07F63" w:rsidRPr="00031842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 xml:space="preserve">Inserire nome e dimensione nave (in metri): </w:t>
      </w:r>
      <w:r w:rsidRPr="00031842">
        <w:rPr>
          <w:rFonts w:ascii="Courier New" w:hAnsi="Courier New" w:cs="Courier New"/>
          <w:sz w:val="20"/>
          <w:szCs w:val="20"/>
          <w:lang w:val="it-IT"/>
        </w:rPr>
        <w:t>Bolina 170</w:t>
      </w:r>
    </w:p>
    <w:p w:rsidR="00B07F63" w:rsidRPr="00031842" w:rsidRDefault="00B07F63" w:rsidP="00B07F63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 xml:space="preserve">Nessun molo </w:t>
      </w:r>
      <w:r>
        <w:rPr>
          <w:rFonts w:ascii="Courier New" w:hAnsi="Courier New" w:cs="Courier New"/>
          <w:b/>
          <w:sz w:val="20"/>
          <w:szCs w:val="20"/>
          <w:lang w:val="it-IT"/>
        </w:rPr>
        <w:t xml:space="preserve">delle dimensioni adatte </w:t>
      </w:r>
      <w:r w:rsidRPr="00031842">
        <w:rPr>
          <w:rFonts w:ascii="Courier New" w:hAnsi="Courier New" w:cs="Courier New"/>
          <w:b/>
          <w:sz w:val="20"/>
          <w:szCs w:val="20"/>
          <w:lang w:val="it-IT"/>
        </w:rPr>
        <w:t>disponibile: cambiare porto</w:t>
      </w:r>
    </w:p>
    <w:p w:rsidR="00B07F63" w:rsidRPr="00031842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 xml:space="preserve">Inserire nome e dimensione nave (in metri): </w:t>
      </w:r>
      <w:r w:rsidRPr="00031842">
        <w:rPr>
          <w:rFonts w:ascii="Courier New" w:hAnsi="Courier New" w:cs="Courier New"/>
          <w:sz w:val="20"/>
          <w:szCs w:val="20"/>
          <w:lang w:val="it-IT"/>
        </w:rPr>
        <w:t>Iceberg 120</w:t>
      </w:r>
    </w:p>
    <w:p w:rsidR="00B07F63" w:rsidRPr="00031842" w:rsidRDefault="00B07F63" w:rsidP="00B07F63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>Attraccare al molo 2</w:t>
      </w:r>
    </w:p>
    <w:p w:rsidR="00B07F63" w:rsidRPr="00031842" w:rsidRDefault="00B07F63" w:rsidP="00B07F63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>Moli pieni.</w:t>
      </w:r>
    </w:p>
    <w:p w:rsidR="00B07F63" w:rsidRPr="00031842" w:rsidRDefault="00B07F63" w:rsidP="00B07F63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031842">
        <w:rPr>
          <w:rFonts w:ascii="Courier New" w:hAnsi="Courier New" w:cs="Courier New"/>
          <w:b/>
          <w:sz w:val="20"/>
          <w:szCs w:val="20"/>
          <w:lang w:val="it-IT"/>
        </w:rPr>
        <w:t>Fine programma.</w:t>
      </w:r>
    </w:p>
    <w:p w:rsidR="00B07F63" w:rsidRPr="00031842" w:rsidRDefault="00B07F63" w:rsidP="00B07F63">
      <w:pPr>
        <w:jc w:val="both"/>
        <w:rPr>
          <w:sz w:val="20"/>
          <w:szCs w:val="20"/>
          <w:lang w:val="it-IT"/>
        </w:rPr>
      </w:pPr>
    </w:p>
    <w:p w:rsidR="00B07F63" w:rsidRPr="00CB45B9" w:rsidRDefault="00B07F63" w:rsidP="00B07F63">
      <w:pPr>
        <w:jc w:val="both"/>
        <w:rPr>
          <w:b/>
          <w:sz w:val="20"/>
          <w:szCs w:val="20"/>
          <w:lang w:val="it-IT"/>
        </w:rPr>
      </w:pPr>
      <w:r w:rsidRPr="00CB45B9">
        <w:rPr>
          <w:b/>
          <w:sz w:val="20"/>
          <w:szCs w:val="20"/>
          <w:lang w:val="it-IT"/>
        </w:rPr>
        <w:t xml:space="preserve">File attracchi.txt: </w:t>
      </w:r>
    </w:p>
    <w:p w:rsidR="00B07F63" w:rsidRPr="00CB45B9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Molo 0  Zebra</w:t>
      </w:r>
    </w:p>
    <w:p w:rsidR="00B07F63" w:rsidRPr="00CB45B9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Molo 1  Tempesta</w:t>
      </w:r>
    </w:p>
    <w:p w:rsidR="00B07F63" w:rsidRPr="00CB45B9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Molo 2  Iceberg</w:t>
      </w:r>
    </w:p>
    <w:p w:rsidR="006F1E31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Molo 3  Fortunale</w:t>
      </w:r>
    </w:p>
    <w:p w:rsidR="00B07F63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p w:rsidR="00B07F63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p w:rsidR="00B07F63" w:rsidRDefault="00B07F63" w:rsidP="00B07F63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2"/>
        <w:gridCol w:w="1083"/>
        <w:gridCol w:w="870"/>
        <w:gridCol w:w="213"/>
        <w:gridCol w:w="1040"/>
        <w:gridCol w:w="44"/>
        <w:gridCol w:w="1083"/>
        <w:gridCol w:w="1083"/>
        <w:gridCol w:w="1084"/>
        <w:gridCol w:w="593"/>
      </w:tblGrid>
      <w:tr w:rsidR="00CC1279" w:rsidRPr="008F4373" w:rsidTr="00E672E9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49" w:type="dxa"/>
            <w:gridSpan w:val="4"/>
          </w:tcPr>
          <w:p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CC1279" w:rsidTr="00E672E9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CC1279" w:rsidRDefault="00524B8B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D</w:t>
            </w:r>
            <w:r w:rsidR="00CC1279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C1279" w:rsidRPr="00C57FB3" w:rsidTr="00066F20">
        <w:trPr>
          <w:trHeight w:val="278"/>
          <w:jc w:val="center"/>
        </w:trPr>
        <w:tc>
          <w:tcPr>
            <w:tcW w:w="9771" w:type="dxa"/>
            <w:gridSpan w:val="12"/>
          </w:tcPr>
          <w:p w:rsidR="007538E6" w:rsidRPr="008D4802" w:rsidRDefault="007538E6" w:rsidP="007538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</w:pP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A-BARA 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BARB-BOTS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BOTT-CAR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CAS-CORD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CORE-DIF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DIG-FIOR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br/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FIOS-GIORD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GIORE-LANE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LANF-MARA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MORB-MOH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MOI-PAK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PAL-POLH  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br/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POLI-ROSA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ROSB-SIL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SIM-TR    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TS-ZZZ</w:t>
            </w:r>
          </w:p>
          <w:p w:rsidR="00CC1279" w:rsidRPr="00A402B8" w:rsidRDefault="007538E6" w:rsidP="007538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Poli@Home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Crediti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 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English/A-L 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 xml:space="preserve">English/M-Z </w:t>
            </w:r>
            <w:r w:rsidRPr="008D4802">
              <w:rPr>
                <w:rFonts w:ascii="Minion Pro SmBd Ital" w:eastAsia="MS Gothic" w:hAnsi="Minion Pro SmBd Ital" w:cs="Minion Pro SmBd Ital"/>
                <w:b/>
                <w:color w:val="000000"/>
                <w:sz w:val="20"/>
                <w:szCs w:val="20"/>
              </w:rPr>
              <w:t>☐</w:t>
            </w:r>
            <w:proofErr w:type="spellStart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Altro</w:t>
            </w:r>
            <w:proofErr w:type="spellEnd"/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:.........</w:t>
            </w:r>
            <w:r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....</w:t>
            </w:r>
            <w:r w:rsidRPr="008D4802">
              <w:rPr>
                <w:rFonts w:ascii="Courier New" w:eastAsia="MS Gothic" w:hAnsi="Courier New" w:cs="Courier New"/>
                <w:b/>
                <w:color w:val="000000"/>
                <w:sz w:val="20"/>
                <w:szCs w:val="20"/>
              </w:rPr>
              <w:t>...</w:t>
            </w:r>
          </w:p>
        </w:tc>
      </w:tr>
    </w:tbl>
    <w:p w:rsidR="00CC1279" w:rsidRDefault="00CC1279" w:rsidP="00CC1279"/>
    <w:p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:rsidTr="00066F20">
        <w:tc>
          <w:tcPr>
            <w:tcW w:w="5954" w:type="dxa"/>
            <w:shd w:val="clear" w:color="auto" w:fill="D9D9D9" w:themeFill="background1" w:themeFillShade="D9"/>
          </w:tcPr>
          <w:p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A74019" w:rsidRPr="00741B7C" w:rsidTr="00066F20">
        <w:tc>
          <w:tcPr>
            <w:tcW w:w="5954" w:type="dxa"/>
          </w:tcPr>
          <w:p w:rsidR="00A74019" w:rsidRPr="00B13FC9" w:rsidRDefault="00A74019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la principale limitazione della rappresentazione in M&amp;S e m</w:t>
            </w:r>
            <w:r w:rsidR="00741B7C">
              <w:rPr>
                <w:rFonts w:asciiTheme="minorHAnsi" w:hAnsiTheme="minorHAnsi"/>
                <w:sz w:val="20"/>
                <w:lang w:val="it-IT"/>
              </w:rPr>
              <w:t>otivarla eseguendo la somma su 7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bit tra i seguenti numeri espressi in decimale</w:t>
            </w:r>
            <w:r w:rsidR="006F0AC0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A74019" w:rsidRDefault="00A74019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74019" w:rsidRPr="00B13FC9" w:rsidRDefault="00A74019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-32</w:t>
            </w:r>
          </w:p>
          <w:p w:rsidR="00A74019" w:rsidRPr="00D14870" w:rsidRDefault="00A74019" w:rsidP="006E6B76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-16</w:t>
            </w:r>
          </w:p>
        </w:tc>
        <w:tc>
          <w:tcPr>
            <w:tcW w:w="3827" w:type="dxa"/>
          </w:tcPr>
          <w:p w:rsidR="00A74019" w:rsidRPr="00A74019" w:rsidRDefault="00A74019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A74019">
              <w:rPr>
                <w:rFonts w:asciiTheme="minorHAnsi" w:hAnsiTheme="minorHAnsi"/>
                <w:sz w:val="20"/>
                <w:lang w:val="it-IT"/>
              </w:rPr>
              <w:t>n1</w:t>
            </w:r>
            <w:r w:rsidR="00EB06D1">
              <w:rPr>
                <w:rFonts w:asciiTheme="minorHAnsi" w:hAnsiTheme="minorHAnsi"/>
                <w:sz w:val="20"/>
                <w:vertAlign w:val="subscript"/>
                <w:lang w:val="it-IT"/>
              </w:rPr>
              <w:t>(M&amp;S</w:t>
            </w:r>
            <w:r w:rsidRPr="00A74019">
              <w:rPr>
                <w:rFonts w:asciiTheme="minorHAnsi" w:hAnsiTheme="minorHAnsi"/>
                <w:sz w:val="20"/>
                <w:vertAlign w:val="subscript"/>
                <w:lang w:val="it-IT"/>
              </w:rPr>
              <w:t>)</w:t>
            </w:r>
            <w:r w:rsidRPr="00A74019">
              <w:rPr>
                <w:rFonts w:asciiTheme="minorHAnsi" w:hAnsiTheme="minorHAnsi"/>
                <w:sz w:val="20"/>
                <w:lang w:val="it-IT"/>
              </w:rPr>
              <w:t xml:space="preserve"> + n2</w:t>
            </w:r>
            <w:r w:rsidRPr="00A74019">
              <w:rPr>
                <w:rFonts w:asciiTheme="minorHAnsi" w:hAnsiTheme="minorHAnsi"/>
                <w:sz w:val="20"/>
                <w:vertAlign w:val="subscript"/>
                <w:lang w:val="it-IT"/>
              </w:rPr>
              <w:t>(</w:t>
            </w:r>
            <w:r w:rsidR="00EB06D1">
              <w:rPr>
                <w:rFonts w:asciiTheme="minorHAnsi" w:hAnsiTheme="minorHAnsi"/>
                <w:sz w:val="20"/>
                <w:vertAlign w:val="subscript"/>
                <w:lang w:val="it-IT"/>
              </w:rPr>
              <w:t>M&amp;S</w:t>
            </w:r>
            <w:r w:rsidRPr="00A74019">
              <w:rPr>
                <w:rFonts w:asciiTheme="minorHAnsi" w:hAnsiTheme="minorHAnsi"/>
                <w:sz w:val="20"/>
                <w:vertAlign w:val="subscript"/>
                <w:lang w:val="it-IT"/>
              </w:rPr>
              <w:t>)</w:t>
            </w:r>
            <w:r w:rsidRPr="00A74019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:rsidR="00A74019" w:rsidRDefault="00A74019" w:rsidP="00EA45A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74019" w:rsidRPr="00D14870" w:rsidRDefault="00A74019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limitazione:</w:t>
            </w:r>
          </w:p>
        </w:tc>
      </w:tr>
      <w:tr w:rsidR="00CC1279" w:rsidRPr="008F4373" w:rsidTr="00E6106B">
        <w:trPr>
          <w:trHeight w:val="2320"/>
        </w:trPr>
        <w:tc>
          <w:tcPr>
            <w:tcW w:w="9781" w:type="dxa"/>
            <w:gridSpan w:val="2"/>
          </w:tcPr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:rsidTr="00066F20">
        <w:tc>
          <w:tcPr>
            <w:tcW w:w="5954" w:type="dxa"/>
            <w:shd w:val="clear" w:color="auto" w:fill="D9D9D9" w:themeFill="background1" w:themeFillShade="D9"/>
          </w:tcPr>
          <w:p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CB3B8D" w:rsidTr="00121ED9">
        <w:trPr>
          <w:trHeight w:val="1142"/>
        </w:trPr>
        <w:tc>
          <w:tcPr>
            <w:tcW w:w="9781" w:type="dxa"/>
            <w:gridSpan w:val="2"/>
          </w:tcPr>
          <w:p w:rsidR="00A74019" w:rsidRDefault="00A74019" w:rsidP="00A740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Individuare e commentare l’errore del seguente frammento di codice C</w:t>
            </w:r>
          </w:p>
          <w:p w:rsidR="00DF3D24" w:rsidRPr="00476822" w:rsidRDefault="00DF3D24" w:rsidP="00A740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47682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476822">
              <w:rPr>
                <w:rFonts w:ascii="Courier New" w:hAnsi="Courier New" w:cs="Courier New"/>
                <w:sz w:val="20"/>
              </w:rPr>
              <w:t xml:space="preserve"> val1, val2;</w:t>
            </w:r>
          </w:p>
          <w:p w:rsidR="00A74019" w:rsidRPr="00476822" w:rsidRDefault="00121ED9" w:rsidP="00A740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</w:rPr>
            </w:pPr>
            <w:r w:rsidRPr="00476822">
              <w:rPr>
                <w:rFonts w:ascii="Courier New" w:hAnsi="Courier New" w:cs="Courier New"/>
                <w:sz w:val="20"/>
              </w:rPr>
              <w:t xml:space="preserve">while </w:t>
            </w:r>
            <w:r w:rsidR="00A74019" w:rsidRPr="0047682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7682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76822">
              <w:rPr>
                <w:rFonts w:ascii="Courier New" w:hAnsi="Courier New" w:cs="Courier New"/>
                <w:sz w:val="20"/>
              </w:rPr>
              <w:t>=0;i&lt;</w:t>
            </w:r>
            <w:proofErr w:type="spellStart"/>
            <w:r w:rsidRPr="00476822">
              <w:rPr>
                <w:rFonts w:ascii="Courier New" w:hAnsi="Courier New" w:cs="Courier New"/>
                <w:sz w:val="20"/>
              </w:rPr>
              <w:t>N</w:t>
            </w:r>
            <w:r w:rsidR="00A74019" w:rsidRPr="00476822">
              <w:rPr>
                <w:rFonts w:ascii="Courier New" w:hAnsi="Courier New" w:cs="Courier New"/>
                <w:sz w:val="20"/>
              </w:rPr>
              <w:t>;i</w:t>
            </w:r>
            <w:proofErr w:type="spellEnd"/>
            <w:r w:rsidR="00A74019" w:rsidRPr="00476822">
              <w:rPr>
                <w:rFonts w:ascii="Courier New" w:hAnsi="Courier New" w:cs="Courier New"/>
                <w:sz w:val="20"/>
              </w:rPr>
              <w:t>++)</w:t>
            </w:r>
            <w:r w:rsidRPr="00476822">
              <w:rPr>
                <w:rFonts w:ascii="Courier New" w:hAnsi="Courier New" w:cs="Courier New"/>
                <w:sz w:val="20"/>
              </w:rPr>
              <w:t>{</w:t>
            </w:r>
          </w:p>
          <w:p w:rsidR="00121ED9" w:rsidRPr="000E0049" w:rsidRDefault="00121ED9" w:rsidP="00121E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2"/>
                <w:lang w:val="it-IT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0E0049">
              <w:rPr>
                <w:rFonts w:ascii="Courier New" w:hAnsi="Courier New" w:cs="Courier New"/>
                <w:sz w:val="20"/>
                <w:lang w:val="it-IT"/>
              </w:rPr>
              <w:t>scanf(“%d%d”, &amp;val1, &amp;val2);</w:t>
            </w:r>
          </w:p>
          <w:p w:rsidR="00121ED9" w:rsidRDefault="00121ED9" w:rsidP="00121E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</w:rPr>
            </w:pPr>
            <w:r w:rsidRPr="000E0049">
              <w:rPr>
                <w:rFonts w:ascii="Courier New" w:hAnsi="Courier New" w:cs="Courier New"/>
                <w:sz w:val="20"/>
                <w:lang w:val="it-IT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</w:rPr>
              <w:t>(“%f”, val1/val2);</w:t>
            </w:r>
          </w:p>
          <w:p w:rsidR="00871DDE" w:rsidRPr="00121ED9" w:rsidRDefault="00121ED9" w:rsidP="00121E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lang w:val="it-IT"/>
              </w:rPr>
              <w:t>}</w:t>
            </w:r>
          </w:p>
        </w:tc>
      </w:tr>
      <w:tr w:rsidR="00871DDE" w:rsidRPr="008F4373" w:rsidTr="00A72C51">
        <w:trPr>
          <w:trHeight w:val="1981"/>
        </w:trPr>
        <w:tc>
          <w:tcPr>
            <w:tcW w:w="9781" w:type="dxa"/>
            <w:gridSpan w:val="2"/>
          </w:tcPr>
          <w:p w:rsidR="00871DDE" w:rsidRPr="00B87D97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:rsidTr="00066F20">
        <w:tc>
          <w:tcPr>
            <w:tcW w:w="5954" w:type="dxa"/>
            <w:shd w:val="clear" w:color="auto" w:fill="D9D9D9" w:themeFill="background1" w:themeFillShade="D9"/>
          </w:tcPr>
          <w:p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120774" w:rsidTr="00066F20">
        <w:tc>
          <w:tcPr>
            <w:tcW w:w="9781" w:type="dxa"/>
            <w:gridSpan w:val="2"/>
          </w:tcPr>
          <w:p w:rsidR="00871DDE" w:rsidRPr="00341C0E" w:rsidRDefault="00014218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le principali caratteristiche dei diagrammi di flusso strutturati.</w:t>
            </w:r>
          </w:p>
        </w:tc>
      </w:tr>
      <w:tr w:rsidR="00871DDE" w:rsidRPr="008F4373" w:rsidTr="00066F20">
        <w:tc>
          <w:tcPr>
            <w:tcW w:w="9781" w:type="dxa"/>
            <w:gridSpan w:val="2"/>
          </w:tcPr>
          <w:p w:rsidR="00871DDE" w:rsidRPr="00510AA4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6E3818" w:rsidRDefault="006E3818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F3D24" w:rsidRDefault="00DF3D24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6E3818" w:rsidRDefault="006E3818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:rsidTr="008B486F">
        <w:tc>
          <w:tcPr>
            <w:tcW w:w="9781" w:type="dxa"/>
            <w:gridSpan w:val="2"/>
            <w:shd w:val="clear" w:color="auto" w:fill="D9D9D9" w:themeFill="background1" w:themeFillShade="D9"/>
          </w:tcPr>
          <w:p w:rsidR="00871DDE" w:rsidRPr="00A402B8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</w:p>
        </w:tc>
      </w:tr>
    </w:tbl>
    <w:p w:rsidR="00D8058F" w:rsidRDefault="00D8058F" w:rsidP="00E672E9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:rsidR="00D8058F" w:rsidRPr="00E672E9" w:rsidRDefault="00D8058F" w:rsidP="00D8058F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E672E9">
        <w:rPr>
          <w:rFonts w:asciiTheme="majorHAnsi" w:hAnsiTheme="majorHAnsi"/>
          <w:sz w:val="20"/>
          <w:szCs w:val="20"/>
          <w:lang w:val="it-IT"/>
        </w:rPr>
        <w:t>Si scriva un programma per la gestione degli arrivi ad un parcheggio di N piani. La quantità di piani N è definita tramite una direttiva #define. I piani hanno diverso numero di posti complessivi. La quantità di posti per piano sono riportate in un file passato come primo argomento da linea di commando, costituito da N righe</w:t>
      </w:r>
      <w:r>
        <w:rPr>
          <w:rFonts w:asciiTheme="majorHAnsi" w:hAnsiTheme="majorHAnsi"/>
          <w:sz w:val="20"/>
          <w:szCs w:val="20"/>
          <w:lang w:val="it-IT"/>
        </w:rPr>
        <w:t>. Ogni riga del file ha il seguente formato</w:t>
      </w:r>
      <w:r w:rsidRPr="00E672E9">
        <w:rPr>
          <w:rFonts w:asciiTheme="majorHAnsi" w:hAnsiTheme="majorHAnsi"/>
          <w:sz w:val="20"/>
          <w:szCs w:val="20"/>
          <w:lang w:val="it-IT"/>
        </w:rPr>
        <w:t>:</w:t>
      </w:r>
    </w:p>
    <w:p w:rsidR="00D8058F" w:rsidRPr="00CB45B9" w:rsidRDefault="00D8058F" w:rsidP="00D8058F">
      <w:pPr>
        <w:ind w:left="2880" w:firstLine="720"/>
        <w:jc w:val="both"/>
        <w:rPr>
          <w:rFonts w:asciiTheme="majorHAnsi" w:hAnsiTheme="majorHAnsi"/>
          <w:b/>
          <w:sz w:val="20"/>
          <w:szCs w:val="20"/>
          <w:lang w:val="it-IT"/>
        </w:rPr>
      </w:pPr>
      <w:r w:rsidRPr="00CB45B9">
        <w:rPr>
          <w:rFonts w:asciiTheme="majorHAnsi" w:hAnsiTheme="majorHAnsi"/>
          <w:b/>
          <w:sz w:val="20"/>
          <w:szCs w:val="20"/>
          <w:lang w:val="it-IT"/>
        </w:rPr>
        <w:t>&lt;PIANO&gt; &lt;POSTI&gt;</w:t>
      </w:r>
    </w:p>
    <w:p w:rsidR="00D8058F" w:rsidRPr="00E672E9" w:rsidRDefault="00D8058F" w:rsidP="00D8058F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E672E9">
        <w:rPr>
          <w:rFonts w:asciiTheme="majorHAnsi" w:hAnsiTheme="majorHAnsi"/>
          <w:sz w:val="20"/>
          <w:szCs w:val="20"/>
          <w:lang w:val="it-IT"/>
        </w:rPr>
        <w:t xml:space="preserve">Dove </w:t>
      </w:r>
      <w:r w:rsidRPr="00CB45B9">
        <w:rPr>
          <w:rFonts w:asciiTheme="majorHAnsi" w:hAnsiTheme="majorHAnsi"/>
          <w:b/>
          <w:sz w:val="20"/>
          <w:szCs w:val="20"/>
          <w:lang w:val="it-IT"/>
        </w:rPr>
        <w:t>PIANO</w:t>
      </w:r>
      <w:r w:rsidRPr="00E672E9">
        <w:rPr>
          <w:rFonts w:asciiTheme="majorHAnsi" w:hAnsiTheme="majorHAnsi"/>
          <w:sz w:val="20"/>
          <w:szCs w:val="20"/>
          <w:lang w:val="it-IT"/>
        </w:rPr>
        <w:t xml:space="preserve"> e </w:t>
      </w:r>
      <w:r w:rsidRPr="00CB45B9">
        <w:rPr>
          <w:rFonts w:asciiTheme="majorHAnsi" w:hAnsiTheme="majorHAnsi"/>
          <w:b/>
          <w:sz w:val="20"/>
          <w:szCs w:val="20"/>
          <w:lang w:val="it-IT"/>
        </w:rPr>
        <w:t>POSTI</w:t>
      </w:r>
      <w:r w:rsidRPr="00E672E9">
        <w:rPr>
          <w:rFonts w:asciiTheme="majorHAnsi" w:hAnsiTheme="majorHAnsi"/>
          <w:sz w:val="20"/>
          <w:szCs w:val="20"/>
          <w:lang w:val="it-IT"/>
        </w:rPr>
        <w:t xml:space="preserve"> sono numer</w:t>
      </w:r>
      <w:r>
        <w:rPr>
          <w:rFonts w:asciiTheme="majorHAnsi" w:hAnsiTheme="majorHAnsi"/>
          <w:sz w:val="20"/>
          <w:szCs w:val="20"/>
          <w:lang w:val="it-IT"/>
        </w:rPr>
        <w:t>i</w:t>
      </w:r>
      <w:r w:rsidRPr="00E672E9">
        <w:rPr>
          <w:rFonts w:asciiTheme="majorHAnsi" w:hAnsiTheme="majorHAnsi"/>
          <w:sz w:val="20"/>
          <w:szCs w:val="20"/>
          <w:lang w:val="it-IT"/>
        </w:rPr>
        <w:t xml:space="preserve"> interi</w:t>
      </w:r>
      <w:r>
        <w:rPr>
          <w:rFonts w:asciiTheme="majorHAnsi" w:hAnsiTheme="majorHAnsi"/>
          <w:sz w:val="20"/>
          <w:szCs w:val="20"/>
          <w:lang w:val="it-IT"/>
        </w:rPr>
        <w:t>.</w:t>
      </w:r>
    </w:p>
    <w:p w:rsidR="00D8058F" w:rsidRPr="00E672E9" w:rsidRDefault="00D8058F" w:rsidP="00D8058F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:rsidR="00D8058F" w:rsidRPr="00E672E9" w:rsidRDefault="00D8058F" w:rsidP="00D8058F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E672E9">
        <w:rPr>
          <w:rFonts w:asciiTheme="majorHAnsi" w:hAnsiTheme="majorHAnsi"/>
          <w:sz w:val="20"/>
          <w:szCs w:val="20"/>
          <w:lang w:val="it-IT"/>
        </w:rPr>
        <w:t>Il programma deve gestire l’arrivo di macchine e farle parcheggiare al piano più libero, secondo la seguente modalità:</w:t>
      </w:r>
    </w:p>
    <w:p w:rsidR="00D8058F" w:rsidRPr="00E672E9" w:rsidRDefault="00D8058F" w:rsidP="00D8058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  <w:lang w:val="it-IT"/>
        </w:rPr>
      </w:pPr>
      <w:r w:rsidRPr="00E672E9">
        <w:rPr>
          <w:rFonts w:asciiTheme="majorHAnsi" w:hAnsiTheme="majorHAnsi"/>
          <w:sz w:val="20"/>
          <w:szCs w:val="20"/>
          <w:lang w:val="it-IT"/>
        </w:rPr>
        <w:t>Il programma deve chiedere all’utente di inserire la targa della macchina da far parcheggiare.  La targa è una stringa di 7 caratteri. A parità di minor numero di posti occupati si scelga il primo piano esaminato.</w:t>
      </w:r>
    </w:p>
    <w:p w:rsidR="00D8058F" w:rsidRPr="00E672E9" w:rsidRDefault="00D8058F" w:rsidP="00D8058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  <w:lang w:val="it-IT"/>
        </w:rPr>
      </w:pPr>
      <w:r w:rsidRPr="00E672E9">
        <w:rPr>
          <w:rFonts w:asciiTheme="majorHAnsi" w:hAnsiTheme="majorHAnsi"/>
          <w:sz w:val="20"/>
          <w:szCs w:val="20"/>
          <w:lang w:val="it-IT"/>
        </w:rPr>
        <w:t>Tutte le macchine con targhe che cominciano per ZZ vanno fatte parcheggiare al piano 0 indipendentemente dal fatto che sia il più libero o meno. A piano completamente occupato, il programma deve segnalare l’impossibilità di parcheggiare la macchina.</w:t>
      </w:r>
    </w:p>
    <w:p w:rsidR="00D8058F" w:rsidRPr="00E672E9" w:rsidRDefault="00D8058F" w:rsidP="00D8058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  <w:lang w:val="it-IT"/>
        </w:rPr>
      </w:pPr>
      <w:r w:rsidRPr="00E672E9">
        <w:rPr>
          <w:rFonts w:asciiTheme="majorHAnsi" w:hAnsiTheme="majorHAnsi"/>
          <w:sz w:val="20"/>
          <w:szCs w:val="20"/>
          <w:lang w:val="it-IT"/>
        </w:rPr>
        <w:t>Dopo ogni inserimento della macchina nel parcheggio, il programma deve continuare a chiedere una nuova macchina da parcheggiare, fino al ricevimento della stringa “QUIT”</w:t>
      </w:r>
      <w:r>
        <w:rPr>
          <w:rFonts w:asciiTheme="majorHAnsi" w:hAnsiTheme="majorHAnsi"/>
          <w:sz w:val="20"/>
          <w:szCs w:val="20"/>
          <w:lang w:val="it-IT"/>
        </w:rPr>
        <w:t xml:space="preserve"> o al riempimento dell’intero parcheggio</w:t>
      </w:r>
      <w:r w:rsidRPr="00E672E9">
        <w:rPr>
          <w:rFonts w:asciiTheme="majorHAnsi" w:hAnsiTheme="majorHAnsi"/>
          <w:sz w:val="20"/>
          <w:szCs w:val="20"/>
          <w:lang w:val="it-IT"/>
        </w:rPr>
        <w:t>.</w:t>
      </w:r>
    </w:p>
    <w:p w:rsidR="00D8058F" w:rsidRPr="00E672E9" w:rsidRDefault="00D8058F" w:rsidP="00D8058F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:rsidR="00D8058F" w:rsidRPr="00E672E9" w:rsidRDefault="00D8058F" w:rsidP="00D8058F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E672E9">
        <w:rPr>
          <w:rFonts w:asciiTheme="majorHAnsi" w:hAnsiTheme="majorHAnsi"/>
          <w:sz w:val="20"/>
          <w:szCs w:val="20"/>
          <w:lang w:val="it-IT"/>
        </w:rPr>
        <w:t>In caso di parcheggio completamente pieno il programma deve segnalarlo con un messaggio su console e uscire.</w:t>
      </w:r>
    </w:p>
    <w:p w:rsidR="00D8058F" w:rsidRPr="00E672E9" w:rsidRDefault="00D8058F" w:rsidP="00D8058F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:rsidR="00D8058F" w:rsidRPr="00E672E9" w:rsidRDefault="00D8058F" w:rsidP="00D8058F">
      <w:pPr>
        <w:jc w:val="both"/>
        <w:rPr>
          <w:rFonts w:asciiTheme="majorHAnsi" w:hAnsiTheme="majorHAnsi"/>
          <w:sz w:val="20"/>
          <w:szCs w:val="20"/>
          <w:lang w:val="it-IT"/>
        </w:rPr>
      </w:pPr>
      <w:r w:rsidRPr="00E672E9">
        <w:rPr>
          <w:rFonts w:asciiTheme="majorHAnsi" w:hAnsiTheme="majorHAnsi"/>
          <w:sz w:val="20"/>
          <w:szCs w:val="20"/>
          <w:lang w:val="it-IT"/>
        </w:rPr>
        <w:t xml:space="preserve">Al termine dell’esecuzione il programma deve </w:t>
      </w:r>
      <w:ins w:id="1" w:author="Paolo" w:date="2015-07-03T00:12:00Z">
        <w:r w:rsidR="00271F28">
          <w:rPr>
            <w:rFonts w:asciiTheme="majorHAnsi" w:hAnsiTheme="majorHAnsi"/>
            <w:sz w:val="20"/>
            <w:szCs w:val="20"/>
            <w:lang w:val="it-IT"/>
          </w:rPr>
          <w:t>salvare</w:t>
        </w:r>
        <w:r w:rsidR="00271F28" w:rsidRPr="00E672E9">
          <w:rPr>
            <w:rFonts w:asciiTheme="majorHAnsi" w:hAnsiTheme="majorHAnsi"/>
            <w:sz w:val="20"/>
            <w:szCs w:val="20"/>
            <w:lang w:val="it-IT"/>
          </w:rPr>
          <w:t xml:space="preserve"> </w:t>
        </w:r>
      </w:ins>
      <w:r w:rsidRPr="00E672E9">
        <w:rPr>
          <w:rFonts w:asciiTheme="majorHAnsi" w:hAnsiTheme="majorHAnsi"/>
          <w:sz w:val="20"/>
          <w:szCs w:val="20"/>
          <w:lang w:val="it-IT"/>
        </w:rPr>
        <w:t xml:space="preserve">su un secondo file specificato come secondo argomento sulla linea di comando la situazione </w:t>
      </w:r>
      <w:r>
        <w:rPr>
          <w:rFonts w:asciiTheme="majorHAnsi" w:hAnsiTheme="majorHAnsi"/>
          <w:sz w:val="20"/>
          <w:szCs w:val="20"/>
          <w:lang w:val="it-IT"/>
        </w:rPr>
        <w:t>dei</w:t>
      </w:r>
      <w:r w:rsidRPr="00E672E9">
        <w:rPr>
          <w:rFonts w:asciiTheme="majorHAnsi" w:hAnsiTheme="majorHAnsi"/>
          <w:sz w:val="20"/>
          <w:szCs w:val="20"/>
          <w:lang w:val="it-IT"/>
        </w:rPr>
        <w:t xml:space="preserve"> parcheggi per ogni piano, ovvero il numero del piano e la quantità di parcheggi liberi.</w:t>
      </w:r>
    </w:p>
    <w:p w:rsidR="00D8058F" w:rsidRPr="00E672E9" w:rsidRDefault="00D8058F" w:rsidP="00D8058F">
      <w:pPr>
        <w:jc w:val="both"/>
        <w:rPr>
          <w:rFonts w:asciiTheme="majorHAnsi" w:hAnsiTheme="majorHAnsi"/>
          <w:sz w:val="20"/>
          <w:szCs w:val="20"/>
          <w:lang w:val="it-IT"/>
        </w:rPr>
      </w:pPr>
    </w:p>
    <w:p w:rsidR="00D8058F" w:rsidRPr="00CB45B9" w:rsidRDefault="00D8058F" w:rsidP="00D8058F">
      <w:pPr>
        <w:jc w:val="both"/>
        <w:rPr>
          <w:rFonts w:asciiTheme="majorHAnsi" w:hAnsiTheme="majorHAnsi"/>
          <w:b/>
          <w:sz w:val="20"/>
          <w:szCs w:val="20"/>
          <w:lang w:val="it-IT"/>
        </w:rPr>
      </w:pPr>
      <w:r w:rsidRPr="00CB45B9">
        <w:rPr>
          <w:rFonts w:asciiTheme="majorHAnsi" w:hAnsiTheme="majorHAnsi"/>
          <w:b/>
          <w:sz w:val="20"/>
          <w:szCs w:val="20"/>
          <w:lang w:val="it-IT"/>
        </w:rPr>
        <w:t>Esempio di file piani.txt (N=4)</w:t>
      </w:r>
    </w:p>
    <w:p w:rsidR="00D8058F" w:rsidRPr="00CB45B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0 2</w:t>
      </w:r>
    </w:p>
    <w:p w:rsidR="00D8058F" w:rsidRPr="00CB45B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1 5</w:t>
      </w:r>
    </w:p>
    <w:p w:rsidR="00D8058F" w:rsidRPr="00CB45B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2 5</w:t>
      </w:r>
    </w:p>
    <w:p w:rsidR="00D8058F" w:rsidRPr="00CB45B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>3 5</w:t>
      </w:r>
    </w:p>
    <w:p w:rsidR="00D8058F" w:rsidRPr="0024047E" w:rsidRDefault="00D8058F" w:rsidP="00D8058F">
      <w:pPr>
        <w:jc w:val="both"/>
        <w:rPr>
          <w:lang w:val="it-IT"/>
        </w:rPr>
      </w:pPr>
    </w:p>
    <w:p w:rsidR="00D8058F" w:rsidRPr="00CB45B9" w:rsidRDefault="00D8058F" w:rsidP="00D8058F">
      <w:pPr>
        <w:jc w:val="both"/>
        <w:rPr>
          <w:b/>
          <w:sz w:val="20"/>
          <w:szCs w:val="20"/>
          <w:lang w:val="it-IT"/>
        </w:rPr>
      </w:pPr>
      <w:r w:rsidRPr="00CB45B9">
        <w:rPr>
          <w:b/>
          <w:sz w:val="20"/>
          <w:szCs w:val="20"/>
          <w:lang w:val="it-IT"/>
        </w:rPr>
        <w:t>Esempio di esecuzione:</w:t>
      </w:r>
    </w:p>
    <w:p w:rsidR="00D8058F" w:rsidRPr="00E672E9" w:rsidRDefault="00D8058F" w:rsidP="00D8058F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>#&gt;</w:t>
      </w:r>
      <w:r>
        <w:rPr>
          <w:rFonts w:ascii="Courier New" w:hAnsi="Courier New" w:cs="Courier New"/>
          <w:b/>
          <w:sz w:val="20"/>
          <w:szCs w:val="20"/>
          <w:lang w:val="it-IT"/>
        </w:rPr>
        <w:t xml:space="preserve"> </w:t>
      </w:r>
      <w:r w:rsidRPr="00E672E9">
        <w:rPr>
          <w:rFonts w:ascii="Courier New" w:hAnsi="Courier New" w:cs="Courier New"/>
          <w:b/>
          <w:sz w:val="20"/>
          <w:szCs w:val="20"/>
          <w:lang w:val="it-IT"/>
        </w:rPr>
        <w:t xml:space="preserve">porto.exe piani.txt parcheggi.txt </w:t>
      </w:r>
    </w:p>
    <w:p w:rsidR="00D8058F" w:rsidRPr="00E672E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p w:rsidR="00D8058F" w:rsidRPr="00CB45B9" w:rsidRDefault="00D8058F" w:rsidP="00D8058F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 xml:space="preserve">Inserire targa macchina: </w:t>
      </w:r>
      <w:r w:rsidRPr="00E672E9">
        <w:rPr>
          <w:rFonts w:ascii="Courier New" w:hAnsi="Courier New" w:cs="Courier New"/>
          <w:sz w:val="20"/>
          <w:szCs w:val="20"/>
          <w:lang w:val="it-IT"/>
        </w:rPr>
        <w:t>ZZ100BB</w:t>
      </w:r>
    </w:p>
    <w:p w:rsidR="00D8058F" w:rsidRPr="00E672E9" w:rsidRDefault="00D8058F" w:rsidP="00D8058F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>Parcheggiare al piano 0</w:t>
      </w:r>
    </w:p>
    <w:p w:rsidR="00D8058F" w:rsidRPr="00E672E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 xml:space="preserve">Inserire targa macchina: </w:t>
      </w:r>
      <w:r w:rsidRPr="00E672E9">
        <w:rPr>
          <w:rFonts w:ascii="Courier New" w:hAnsi="Courier New" w:cs="Courier New"/>
          <w:sz w:val="20"/>
          <w:szCs w:val="20"/>
          <w:lang w:val="it-IT"/>
        </w:rPr>
        <w:t>BB100CC</w:t>
      </w:r>
    </w:p>
    <w:p w:rsidR="00D8058F" w:rsidRPr="00E672E9" w:rsidRDefault="00D8058F" w:rsidP="00D8058F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>Parcheggiare al piano 1</w:t>
      </w:r>
      <w:r>
        <w:rPr>
          <w:rFonts w:ascii="Courier New" w:hAnsi="Courier New" w:cs="Courier New"/>
          <w:b/>
          <w:sz w:val="20"/>
          <w:szCs w:val="20"/>
          <w:lang w:val="it-IT"/>
        </w:rPr>
        <w:t xml:space="preserve"> </w:t>
      </w:r>
    </w:p>
    <w:p w:rsidR="00D8058F" w:rsidRPr="00E672E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 xml:space="preserve">Inserire targa macchina: </w:t>
      </w:r>
      <w:r w:rsidRPr="00E672E9">
        <w:rPr>
          <w:rFonts w:ascii="Courier New" w:hAnsi="Courier New" w:cs="Courier New"/>
          <w:sz w:val="20"/>
          <w:szCs w:val="20"/>
          <w:lang w:val="it-IT"/>
        </w:rPr>
        <w:t>CC100DD</w:t>
      </w:r>
    </w:p>
    <w:p w:rsidR="00D8058F" w:rsidRPr="00E672E9" w:rsidRDefault="00D8058F" w:rsidP="00D8058F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>Parcheggiare al piano 2</w:t>
      </w:r>
    </w:p>
    <w:p w:rsidR="00D8058F" w:rsidRPr="00E672E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 xml:space="preserve">Inserire targa macchina: </w:t>
      </w:r>
      <w:r w:rsidRPr="00E672E9">
        <w:rPr>
          <w:rFonts w:ascii="Courier New" w:hAnsi="Courier New" w:cs="Courier New"/>
          <w:sz w:val="20"/>
          <w:szCs w:val="20"/>
          <w:lang w:val="it-IT"/>
        </w:rPr>
        <w:t>ZZ100CC</w:t>
      </w:r>
    </w:p>
    <w:p w:rsidR="00D8058F" w:rsidRPr="00E672E9" w:rsidRDefault="00D8058F" w:rsidP="00D8058F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>Parcheggiare al piano 0</w:t>
      </w:r>
      <w:r>
        <w:rPr>
          <w:rFonts w:ascii="Courier New" w:hAnsi="Courier New" w:cs="Courier New"/>
          <w:b/>
          <w:sz w:val="20"/>
          <w:szCs w:val="20"/>
          <w:lang w:val="it-IT"/>
        </w:rPr>
        <w:t xml:space="preserve"> </w:t>
      </w:r>
    </w:p>
    <w:p w:rsidR="00D8058F" w:rsidRPr="00E672E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 xml:space="preserve">Inserire targa macchina: </w:t>
      </w:r>
      <w:r w:rsidRPr="00E672E9">
        <w:rPr>
          <w:rFonts w:ascii="Courier New" w:hAnsi="Courier New" w:cs="Courier New"/>
          <w:sz w:val="20"/>
          <w:szCs w:val="20"/>
          <w:lang w:val="it-IT"/>
        </w:rPr>
        <w:t>ZZ200FF</w:t>
      </w:r>
    </w:p>
    <w:p w:rsidR="00D8058F" w:rsidRPr="00E672E9" w:rsidRDefault="00D8058F" w:rsidP="00D8058F">
      <w:pPr>
        <w:spacing w:after="120"/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>Parcheggio pieno.</w:t>
      </w:r>
    </w:p>
    <w:p w:rsidR="00D8058F" w:rsidRPr="00E672E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 xml:space="preserve">Inserire targa macchina: </w:t>
      </w:r>
      <w:r w:rsidRPr="00E672E9">
        <w:rPr>
          <w:rFonts w:ascii="Courier New" w:hAnsi="Courier New" w:cs="Courier New"/>
          <w:sz w:val="20"/>
          <w:szCs w:val="20"/>
          <w:lang w:val="it-IT"/>
        </w:rPr>
        <w:t>QUIT</w:t>
      </w:r>
    </w:p>
    <w:p w:rsidR="00D8058F" w:rsidRPr="00E672E9" w:rsidRDefault="00D8058F" w:rsidP="00D8058F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E672E9">
        <w:rPr>
          <w:rFonts w:ascii="Courier New" w:hAnsi="Courier New" w:cs="Courier New"/>
          <w:b/>
          <w:sz w:val="20"/>
          <w:szCs w:val="20"/>
          <w:lang w:val="it-IT"/>
        </w:rPr>
        <w:t>Fine programma.</w:t>
      </w:r>
    </w:p>
    <w:p w:rsidR="00D8058F" w:rsidRPr="00E672E9" w:rsidRDefault="00D8058F" w:rsidP="00D8058F">
      <w:pPr>
        <w:jc w:val="both"/>
        <w:rPr>
          <w:sz w:val="20"/>
          <w:szCs w:val="20"/>
          <w:lang w:val="it-IT"/>
        </w:rPr>
      </w:pPr>
    </w:p>
    <w:p w:rsidR="00D8058F" w:rsidRPr="00CB45B9" w:rsidRDefault="00D8058F" w:rsidP="00D8058F">
      <w:pPr>
        <w:jc w:val="both"/>
        <w:rPr>
          <w:b/>
          <w:sz w:val="20"/>
          <w:szCs w:val="20"/>
          <w:lang w:val="it-IT"/>
        </w:rPr>
      </w:pPr>
      <w:r w:rsidRPr="00CB45B9">
        <w:rPr>
          <w:b/>
          <w:sz w:val="20"/>
          <w:szCs w:val="20"/>
          <w:lang w:val="it-IT"/>
        </w:rPr>
        <w:t xml:space="preserve">File parcheggi.txt: </w:t>
      </w:r>
    </w:p>
    <w:p w:rsidR="00D8058F" w:rsidRPr="00E672E9" w:rsidRDefault="00D8058F" w:rsidP="00D8058F">
      <w:pPr>
        <w:jc w:val="both"/>
        <w:rPr>
          <w:sz w:val="20"/>
          <w:szCs w:val="20"/>
          <w:lang w:val="it-IT"/>
        </w:rPr>
      </w:pPr>
    </w:p>
    <w:p w:rsidR="00D8058F" w:rsidRPr="00CB45B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 xml:space="preserve">Piano 0 </w:t>
      </w:r>
      <w:r>
        <w:rPr>
          <w:rFonts w:ascii="Courier New" w:hAnsi="Courier New" w:cs="Courier New"/>
          <w:sz w:val="20"/>
          <w:szCs w:val="20"/>
          <w:lang w:val="it-IT"/>
        </w:rPr>
        <w:t>0</w:t>
      </w:r>
    </w:p>
    <w:p w:rsidR="00D8058F" w:rsidRPr="00CB45B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 xml:space="preserve">Piano 1 </w:t>
      </w:r>
      <w:r>
        <w:rPr>
          <w:rFonts w:ascii="Courier New" w:hAnsi="Courier New" w:cs="Courier New"/>
          <w:sz w:val="20"/>
          <w:szCs w:val="20"/>
          <w:lang w:val="it-IT"/>
        </w:rPr>
        <w:t>4</w:t>
      </w:r>
    </w:p>
    <w:p w:rsidR="00D8058F" w:rsidRPr="00CB45B9" w:rsidRDefault="00D8058F" w:rsidP="00D8058F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 xml:space="preserve">Piano 2 </w:t>
      </w:r>
      <w:r>
        <w:rPr>
          <w:rFonts w:ascii="Courier New" w:hAnsi="Courier New" w:cs="Courier New"/>
          <w:sz w:val="20"/>
          <w:szCs w:val="20"/>
          <w:lang w:val="it-IT"/>
        </w:rPr>
        <w:t>4</w:t>
      </w:r>
    </w:p>
    <w:p w:rsidR="00871DDE" w:rsidRDefault="00D8058F" w:rsidP="00CB45B9">
      <w:pPr>
        <w:jc w:val="both"/>
        <w:rPr>
          <w:rFonts w:ascii="Courier New" w:hAnsi="Courier New" w:cs="Courier New"/>
          <w:b/>
          <w:lang w:val="it-IT"/>
        </w:rPr>
      </w:pPr>
      <w:r w:rsidRPr="00CB45B9">
        <w:rPr>
          <w:rFonts w:ascii="Courier New" w:hAnsi="Courier New" w:cs="Courier New"/>
          <w:sz w:val="20"/>
          <w:szCs w:val="20"/>
          <w:lang w:val="it-IT"/>
        </w:rPr>
        <w:t xml:space="preserve">Piano 3 </w:t>
      </w:r>
      <w:r>
        <w:rPr>
          <w:rFonts w:ascii="Courier New" w:hAnsi="Courier New" w:cs="Courier New"/>
          <w:sz w:val="20"/>
          <w:szCs w:val="20"/>
          <w:lang w:val="it-IT"/>
        </w:rPr>
        <w:t>5</w:t>
      </w:r>
    </w:p>
    <w:sectPr w:rsidR="00871DDE" w:rsidSect="00A76B7E">
      <w:headerReference w:type="default" r:id="rId8"/>
      <w:pgSz w:w="11900" w:h="16840" w:code="9"/>
      <w:pgMar w:top="1701" w:right="1009" w:bottom="1701" w:left="107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568" w:rsidRDefault="00D40568" w:rsidP="002404AD">
      <w:r>
        <w:separator/>
      </w:r>
    </w:p>
  </w:endnote>
  <w:endnote w:type="continuationSeparator" w:id="0">
    <w:p w:rsidR="00D40568" w:rsidRDefault="00D40568" w:rsidP="00240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568" w:rsidRDefault="00D40568" w:rsidP="002404AD">
      <w:r>
        <w:separator/>
      </w:r>
    </w:p>
  </w:footnote>
  <w:footnote w:type="continuationSeparator" w:id="0">
    <w:p w:rsidR="00D40568" w:rsidRDefault="00D40568" w:rsidP="00240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AD" w:rsidRDefault="002404AD">
    <w:pPr>
      <w:pStyle w:val="Header"/>
      <w:rPr>
        <w:rFonts w:asciiTheme="minorHAnsi" w:hAnsiTheme="minorHAnsi"/>
        <w:sz w:val="20"/>
        <w:szCs w:val="20"/>
        <w:lang w:val="it-IT"/>
      </w:rPr>
    </w:pPr>
    <w:r w:rsidRPr="002404AD">
      <w:rPr>
        <w:rFonts w:asciiTheme="minorHAnsi" w:hAnsiTheme="minorHAnsi"/>
        <w:sz w:val="20"/>
        <w:szCs w:val="20"/>
        <w:lang w:val="it-IT"/>
      </w:rPr>
      <w:t>Informatica</w:t>
    </w:r>
  </w:p>
  <w:p w:rsidR="002404AD" w:rsidRPr="002404AD" w:rsidRDefault="00A76B7E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6 Luglio</w:t>
    </w:r>
    <w:r w:rsidR="002404AD">
      <w:rPr>
        <w:rFonts w:asciiTheme="minorHAnsi" w:hAnsiTheme="minorHAnsi"/>
        <w:sz w:val="20"/>
        <w:szCs w:val="20"/>
        <w:lang w:val="it-IT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629"/>
    <w:multiLevelType w:val="hybridMultilevel"/>
    <w:tmpl w:val="5C441EC6"/>
    <w:lvl w:ilvl="0" w:tplc="F9748936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31AC4"/>
    <w:multiLevelType w:val="hybridMultilevel"/>
    <w:tmpl w:val="871485B0"/>
    <w:lvl w:ilvl="0" w:tplc="07A8F272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2"/>
    <w:rsid w:val="00014218"/>
    <w:rsid w:val="00031842"/>
    <w:rsid w:val="00055A62"/>
    <w:rsid w:val="00092620"/>
    <w:rsid w:val="000B515E"/>
    <w:rsid w:val="000E0049"/>
    <w:rsid w:val="0011033F"/>
    <w:rsid w:val="0011069D"/>
    <w:rsid w:val="00120774"/>
    <w:rsid w:val="00121ED9"/>
    <w:rsid w:val="00146BBF"/>
    <w:rsid w:val="001541F9"/>
    <w:rsid w:val="00156A02"/>
    <w:rsid w:val="00160F75"/>
    <w:rsid w:val="0016729B"/>
    <w:rsid w:val="001F3E17"/>
    <w:rsid w:val="0020416A"/>
    <w:rsid w:val="00217833"/>
    <w:rsid w:val="002404AD"/>
    <w:rsid w:val="00241B13"/>
    <w:rsid w:val="002611D4"/>
    <w:rsid w:val="00262DB1"/>
    <w:rsid w:val="002703D2"/>
    <w:rsid w:val="00271C5D"/>
    <w:rsid w:val="00271F28"/>
    <w:rsid w:val="002C4732"/>
    <w:rsid w:val="002F77E8"/>
    <w:rsid w:val="00321D12"/>
    <w:rsid w:val="00332664"/>
    <w:rsid w:val="003365F2"/>
    <w:rsid w:val="00341C0E"/>
    <w:rsid w:val="003A020A"/>
    <w:rsid w:val="003D5A4C"/>
    <w:rsid w:val="0041277B"/>
    <w:rsid w:val="00475076"/>
    <w:rsid w:val="00476822"/>
    <w:rsid w:val="004B5DFA"/>
    <w:rsid w:val="004C0FE0"/>
    <w:rsid w:val="004C7B96"/>
    <w:rsid w:val="005031D7"/>
    <w:rsid w:val="0052370E"/>
    <w:rsid w:val="00524B8B"/>
    <w:rsid w:val="00554AC8"/>
    <w:rsid w:val="00556CEC"/>
    <w:rsid w:val="005605B7"/>
    <w:rsid w:val="0058572B"/>
    <w:rsid w:val="00593A6E"/>
    <w:rsid w:val="005F081C"/>
    <w:rsid w:val="006343D5"/>
    <w:rsid w:val="006639E0"/>
    <w:rsid w:val="006734DF"/>
    <w:rsid w:val="006C123C"/>
    <w:rsid w:val="006D310F"/>
    <w:rsid w:val="006D371F"/>
    <w:rsid w:val="006D7DFD"/>
    <w:rsid w:val="006E3818"/>
    <w:rsid w:val="006E6B76"/>
    <w:rsid w:val="006F0AC0"/>
    <w:rsid w:val="006F1E31"/>
    <w:rsid w:val="00706CCA"/>
    <w:rsid w:val="00730AD1"/>
    <w:rsid w:val="00741B7C"/>
    <w:rsid w:val="007538E6"/>
    <w:rsid w:val="007831F2"/>
    <w:rsid w:val="00792FD3"/>
    <w:rsid w:val="007A74A4"/>
    <w:rsid w:val="007C3D5A"/>
    <w:rsid w:val="00815548"/>
    <w:rsid w:val="008371D3"/>
    <w:rsid w:val="0084197F"/>
    <w:rsid w:val="008641BB"/>
    <w:rsid w:val="00871DDE"/>
    <w:rsid w:val="00882532"/>
    <w:rsid w:val="008A3B5D"/>
    <w:rsid w:val="008A4E9A"/>
    <w:rsid w:val="008D0A10"/>
    <w:rsid w:val="008F5EFB"/>
    <w:rsid w:val="00905118"/>
    <w:rsid w:val="009727FA"/>
    <w:rsid w:val="00982A41"/>
    <w:rsid w:val="009A4D78"/>
    <w:rsid w:val="009C1FAD"/>
    <w:rsid w:val="009C4643"/>
    <w:rsid w:val="009D5F7F"/>
    <w:rsid w:val="009E22F6"/>
    <w:rsid w:val="00A12AD4"/>
    <w:rsid w:val="00A402B8"/>
    <w:rsid w:val="00A53EAF"/>
    <w:rsid w:val="00A702E1"/>
    <w:rsid w:val="00A72C51"/>
    <w:rsid w:val="00A74019"/>
    <w:rsid w:val="00A7500E"/>
    <w:rsid w:val="00A76B7E"/>
    <w:rsid w:val="00A83EC3"/>
    <w:rsid w:val="00AD50E7"/>
    <w:rsid w:val="00AE5D7A"/>
    <w:rsid w:val="00B07F63"/>
    <w:rsid w:val="00B10A12"/>
    <w:rsid w:val="00B34597"/>
    <w:rsid w:val="00B37909"/>
    <w:rsid w:val="00B74188"/>
    <w:rsid w:val="00B75BB4"/>
    <w:rsid w:val="00B90345"/>
    <w:rsid w:val="00BB7029"/>
    <w:rsid w:val="00BC3A0B"/>
    <w:rsid w:val="00BD7349"/>
    <w:rsid w:val="00C1109A"/>
    <w:rsid w:val="00C120B2"/>
    <w:rsid w:val="00C1618A"/>
    <w:rsid w:val="00C24871"/>
    <w:rsid w:val="00C53DB7"/>
    <w:rsid w:val="00CB3B8D"/>
    <w:rsid w:val="00CB45B9"/>
    <w:rsid w:val="00CC1279"/>
    <w:rsid w:val="00D14870"/>
    <w:rsid w:val="00D40568"/>
    <w:rsid w:val="00D7140A"/>
    <w:rsid w:val="00D8058F"/>
    <w:rsid w:val="00DF3D24"/>
    <w:rsid w:val="00E00720"/>
    <w:rsid w:val="00E20818"/>
    <w:rsid w:val="00E3781D"/>
    <w:rsid w:val="00E56EED"/>
    <w:rsid w:val="00E6106B"/>
    <w:rsid w:val="00E672E9"/>
    <w:rsid w:val="00EB06D1"/>
    <w:rsid w:val="00EF7372"/>
    <w:rsid w:val="00F21765"/>
    <w:rsid w:val="00F22B44"/>
    <w:rsid w:val="00F3400A"/>
    <w:rsid w:val="00F74D3C"/>
    <w:rsid w:val="00FA1F22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Calimera</dc:creator>
  <cp:lastModifiedBy>Andrea</cp:lastModifiedBy>
  <cp:revision>3</cp:revision>
  <dcterms:created xsi:type="dcterms:W3CDTF">2015-07-03T08:07:00Z</dcterms:created>
  <dcterms:modified xsi:type="dcterms:W3CDTF">2015-07-03T10:27:00Z</dcterms:modified>
</cp:coreProperties>
</file>