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771" w:type="dxa"/>
        <w:jc w:val="center"/>
        <w:tblInd w:w="-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82"/>
        <w:gridCol w:w="714"/>
        <w:gridCol w:w="1083"/>
        <w:gridCol w:w="1084"/>
        <w:gridCol w:w="871"/>
        <w:gridCol w:w="213"/>
        <w:gridCol w:w="1040"/>
        <w:gridCol w:w="44"/>
        <w:gridCol w:w="1084"/>
        <w:gridCol w:w="1084"/>
        <w:gridCol w:w="1085"/>
        <w:gridCol w:w="587"/>
      </w:tblGrid>
      <w:tr w:rsidR="00321D12" w:rsidRPr="008F4373" w14:paraId="66B427C1" w14:textId="77777777" w:rsidTr="00321D12">
        <w:trPr>
          <w:trHeight w:val="354"/>
          <w:jc w:val="center"/>
        </w:trPr>
        <w:tc>
          <w:tcPr>
            <w:tcW w:w="882" w:type="dxa"/>
            <w:shd w:val="clear" w:color="auto" w:fill="D9D9D9" w:themeFill="background1" w:themeFillShade="D9"/>
          </w:tcPr>
          <w:p w14:paraId="7F8CC1EC" w14:textId="77777777" w:rsidR="00321D12" w:rsidRPr="00055A62" w:rsidRDefault="00321D12" w:rsidP="00321D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ajorHAnsi" w:hAnsiTheme="majorHAnsi"/>
                <w:b/>
                <w:lang w:val="it-IT"/>
              </w:rPr>
            </w:pPr>
            <w:r w:rsidRPr="00055A62">
              <w:rPr>
                <w:rFonts w:asciiTheme="majorHAnsi" w:hAnsiTheme="majorHAnsi"/>
                <w:b/>
                <w:sz w:val="22"/>
                <w:lang w:val="it-IT"/>
              </w:rPr>
              <w:t xml:space="preserve">NOME </w:t>
            </w:r>
          </w:p>
        </w:tc>
        <w:tc>
          <w:tcPr>
            <w:tcW w:w="3752" w:type="dxa"/>
            <w:gridSpan w:val="4"/>
          </w:tcPr>
          <w:p w14:paraId="55F88520" w14:textId="77777777" w:rsidR="00321D12" w:rsidRPr="00055A62" w:rsidRDefault="00321D12" w:rsidP="006D37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hAnsiTheme="minorHAnsi"/>
                <w:b/>
                <w:lang w:val="it-IT"/>
              </w:rPr>
            </w:pPr>
          </w:p>
        </w:tc>
        <w:tc>
          <w:tcPr>
            <w:tcW w:w="1253" w:type="dxa"/>
            <w:gridSpan w:val="2"/>
            <w:shd w:val="clear" w:color="auto" w:fill="D9D9D9" w:themeFill="background1" w:themeFillShade="D9"/>
          </w:tcPr>
          <w:p w14:paraId="3A180959" w14:textId="77777777" w:rsidR="00321D12" w:rsidRPr="00055A62" w:rsidRDefault="00321D12" w:rsidP="006D37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hAnsiTheme="minorHAnsi"/>
                <w:b/>
                <w:lang w:val="it-IT"/>
              </w:rPr>
            </w:pPr>
            <w:r>
              <w:rPr>
                <w:rFonts w:asciiTheme="majorHAnsi" w:hAnsiTheme="majorHAnsi"/>
                <w:b/>
                <w:sz w:val="22"/>
                <w:lang w:val="it-IT"/>
              </w:rPr>
              <w:t>COGNOME</w:t>
            </w:r>
          </w:p>
        </w:tc>
        <w:tc>
          <w:tcPr>
            <w:tcW w:w="3884" w:type="dxa"/>
            <w:gridSpan w:val="5"/>
          </w:tcPr>
          <w:p w14:paraId="472B6450" w14:textId="77777777" w:rsidR="00321D12" w:rsidRPr="00055A62" w:rsidRDefault="00321D12" w:rsidP="006D37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hAnsiTheme="minorHAnsi"/>
                <w:b/>
                <w:lang w:val="it-IT"/>
              </w:rPr>
            </w:pPr>
          </w:p>
        </w:tc>
      </w:tr>
      <w:tr w:rsidR="00E20818" w14:paraId="2CFDA567" w14:textId="77777777" w:rsidTr="006D371F">
        <w:trPr>
          <w:trHeight w:val="278"/>
          <w:jc w:val="center"/>
        </w:trPr>
        <w:tc>
          <w:tcPr>
            <w:tcW w:w="1596"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865F706" w14:textId="77777777" w:rsidR="00E20818" w:rsidRDefault="00E20818" w:rsidP="006D37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heme="majorHAnsi" w:hAnsiTheme="majorHAnsi"/>
                <w:b/>
                <w:lang w:val="it-IT"/>
              </w:rPr>
            </w:pPr>
            <w:r>
              <w:rPr>
                <w:rFonts w:asciiTheme="majorHAnsi" w:hAnsiTheme="majorHAnsi"/>
                <w:b/>
                <w:sz w:val="22"/>
                <w:lang w:val="it-IT"/>
              </w:rPr>
              <w:t>MATRICOLA</w:t>
            </w:r>
          </w:p>
        </w:tc>
        <w:tc>
          <w:tcPr>
            <w:tcW w:w="1083" w:type="dxa"/>
            <w:tcBorders>
              <w:top w:val="single" w:sz="4" w:space="0" w:color="auto"/>
              <w:left w:val="single" w:sz="4" w:space="0" w:color="auto"/>
              <w:bottom w:val="single" w:sz="4" w:space="0" w:color="auto"/>
              <w:right w:val="single" w:sz="4" w:space="0" w:color="auto"/>
            </w:tcBorders>
            <w:hideMark/>
          </w:tcPr>
          <w:p w14:paraId="6AC267D6" w14:textId="77777777" w:rsidR="00E20818" w:rsidRDefault="00E20818" w:rsidP="006D37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heme="minorHAnsi" w:hAnsiTheme="minorHAnsi"/>
                <w:b/>
                <w:szCs w:val="28"/>
                <w:lang w:val="it-IT"/>
              </w:rPr>
            </w:pPr>
            <w:r>
              <w:rPr>
                <w:rFonts w:asciiTheme="minorHAnsi" w:hAnsiTheme="minorHAnsi"/>
                <w:b/>
                <w:szCs w:val="28"/>
                <w:lang w:val="it-IT"/>
              </w:rPr>
              <w:t>S</w:t>
            </w:r>
          </w:p>
        </w:tc>
        <w:tc>
          <w:tcPr>
            <w:tcW w:w="1084" w:type="dxa"/>
            <w:tcBorders>
              <w:top w:val="single" w:sz="4" w:space="0" w:color="auto"/>
              <w:left w:val="single" w:sz="4" w:space="0" w:color="auto"/>
              <w:bottom w:val="single" w:sz="4" w:space="0" w:color="auto"/>
              <w:right w:val="single" w:sz="4" w:space="0" w:color="auto"/>
            </w:tcBorders>
          </w:tcPr>
          <w:p w14:paraId="3F166199" w14:textId="77777777" w:rsidR="00E20818" w:rsidRDefault="00E20818" w:rsidP="006D37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heme="minorHAnsi" w:hAnsiTheme="minorHAnsi"/>
                <w:b/>
                <w:szCs w:val="28"/>
                <w:lang w:val="it-IT"/>
              </w:rPr>
            </w:pPr>
          </w:p>
        </w:tc>
        <w:tc>
          <w:tcPr>
            <w:tcW w:w="1084" w:type="dxa"/>
            <w:gridSpan w:val="2"/>
            <w:tcBorders>
              <w:top w:val="single" w:sz="4" w:space="0" w:color="auto"/>
              <w:left w:val="single" w:sz="4" w:space="0" w:color="auto"/>
              <w:bottom w:val="single" w:sz="4" w:space="0" w:color="auto"/>
              <w:right w:val="single" w:sz="4" w:space="0" w:color="auto"/>
            </w:tcBorders>
          </w:tcPr>
          <w:p w14:paraId="58AAF0CA" w14:textId="77777777" w:rsidR="00E20818" w:rsidRDefault="00E20818" w:rsidP="006D37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heme="minorHAnsi" w:hAnsiTheme="minorHAnsi"/>
                <w:b/>
                <w:szCs w:val="28"/>
                <w:lang w:val="it-IT"/>
              </w:rPr>
            </w:pPr>
          </w:p>
        </w:tc>
        <w:tc>
          <w:tcPr>
            <w:tcW w:w="1084" w:type="dxa"/>
            <w:gridSpan w:val="2"/>
            <w:tcBorders>
              <w:top w:val="single" w:sz="4" w:space="0" w:color="auto"/>
              <w:left w:val="single" w:sz="4" w:space="0" w:color="auto"/>
              <w:bottom w:val="single" w:sz="4" w:space="0" w:color="auto"/>
              <w:right w:val="single" w:sz="4" w:space="0" w:color="auto"/>
            </w:tcBorders>
          </w:tcPr>
          <w:p w14:paraId="30E456CA" w14:textId="77777777" w:rsidR="00E20818" w:rsidRDefault="00E20818" w:rsidP="006D37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heme="minorHAnsi" w:hAnsiTheme="minorHAnsi"/>
                <w:b/>
                <w:szCs w:val="28"/>
                <w:lang w:val="it-IT"/>
              </w:rPr>
            </w:pPr>
          </w:p>
        </w:tc>
        <w:tc>
          <w:tcPr>
            <w:tcW w:w="1084" w:type="dxa"/>
            <w:tcBorders>
              <w:top w:val="single" w:sz="4" w:space="0" w:color="auto"/>
              <w:left w:val="single" w:sz="4" w:space="0" w:color="auto"/>
              <w:bottom w:val="single" w:sz="4" w:space="0" w:color="auto"/>
              <w:right w:val="single" w:sz="4" w:space="0" w:color="auto"/>
            </w:tcBorders>
          </w:tcPr>
          <w:p w14:paraId="42E26251" w14:textId="77777777" w:rsidR="00E20818" w:rsidRDefault="00E20818" w:rsidP="006D37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heme="minorHAnsi" w:hAnsiTheme="minorHAnsi"/>
                <w:b/>
                <w:szCs w:val="28"/>
                <w:lang w:val="it-IT"/>
              </w:rPr>
            </w:pPr>
          </w:p>
        </w:tc>
        <w:tc>
          <w:tcPr>
            <w:tcW w:w="1084" w:type="dxa"/>
            <w:tcBorders>
              <w:top w:val="single" w:sz="4" w:space="0" w:color="auto"/>
              <w:left w:val="single" w:sz="4" w:space="0" w:color="auto"/>
              <w:bottom w:val="single" w:sz="4" w:space="0" w:color="auto"/>
              <w:right w:val="single" w:sz="4" w:space="0" w:color="auto"/>
            </w:tcBorders>
          </w:tcPr>
          <w:p w14:paraId="01E29C97" w14:textId="77777777" w:rsidR="00E20818" w:rsidRDefault="00E20818" w:rsidP="006D37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heme="minorHAnsi" w:hAnsiTheme="minorHAnsi"/>
                <w:b/>
                <w:szCs w:val="28"/>
                <w:lang w:val="it-IT"/>
              </w:rPr>
            </w:pPr>
          </w:p>
        </w:tc>
        <w:tc>
          <w:tcPr>
            <w:tcW w:w="1085" w:type="dxa"/>
            <w:tcBorders>
              <w:top w:val="single" w:sz="4" w:space="0" w:color="auto"/>
              <w:left w:val="single" w:sz="4" w:space="0" w:color="auto"/>
              <w:bottom w:val="single" w:sz="4" w:space="0" w:color="auto"/>
              <w:right w:val="single" w:sz="4" w:space="0" w:color="auto"/>
            </w:tcBorders>
          </w:tcPr>
          <w:p w14:paraId="6D9DF431" w14:textId="77777777" w:rsidR="00E20818" w:rsidRDefault="00E20818" w:rsidP="006D37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heme="minorHAnsi" w:hAnsiTheme="minorHAnsi"/>
                <w:b/>
                <w:szCs w:val="28"/>
                <w:lang w:val="it-IT"/>
              </w:rPr>
            </w:pPr>
          </w:p>
        </w:tc>
        <w:tc>
          <w:tcPr>
            <w:tcW w:w="587" w:type="dxa"/>
            <w:tcBorders>
              <w:top w:val="single" w:sz="4" w:space="0" w:color="auto"/>
              <w:left w:val="single" w:sz="4" w:space="0" w:color="auto"/>
              <w:bottom w:val="single" w:sz="4" w:space="0" w:color="auto"/>
              <w:right w:val="single" w:sz="4" w:space="0" w:color="auto"/>
            </w:tcBorders>
            <w:shd w:val="clear" w:color="auto" w:fill="000000" w:themeFill="text1"/>
            <w:hideMark/>
          </w:tcPr>
          <w:p w14:paraId="5FADE381" w14:textId="77777777" w:rsidR="00E20818" w:rsidRDefault="00A7500E" w:rsidP="00A53E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heme="minorHAnsi" w:hAnsiTheme="minorHAnsi"/>
                <w:b/>
                <w:szCs w:val="28"/>
                <w:lang w:val="it-IT"/>
              </w:rPr>
            </w:pPr>
            <w:r>
              <w:rPr>
                <w:rFonts w:asciiTheme="minorHAnsi" w:hAnsiTheme="minorHAnsi"/>
                <w:b/>
                <w:color w:val="FFFFFF" w:themeColor="background1"/>
                <w:szCs w:val="28"/>
                <w:lang w:val="it-IT"/>
              </w:rPr>
              <w:t>A</w:t>
            </w:r>
            <w:r w:rsidR="00E20818">
              <w:rPr>
                <w:rFonts w:asciiTheme="minorHAnsi" w:hAnsiTheme="minorHAnsi"/>
                <w:b/>
                <w:color w:val="FFFFFF" w:themeColor="background1"/>
                <w:szCs w:val="28"/>
                <w:lang w:val="it-IT"/>
              </w:rPr>
              <w:t>/1</w:t>
            </w:r>
          </w:p>
        </w:tc>
      </w:tr>
      <w:tr w:rsidR="00055A62" w:rsidRPr="00C57FB3" w14:paraId="56C0D74E" w14:textId="77777777" w:rsidTr="006D371F">
        <w:trPr>
          <w:trHeight w:val="278"/>
          <w:jc w:val="center"/>
        </w:trPr>
        <w:tc>
          <w:tcPr>
            <w:tcW w:w="9771" w:type="dxa"/>
            <w:gridSpan w:val="12"/>
          </w:tcPr>
          <w:p w14:paraId="19BF3C95" w14:textId="77777777" w:rsidR="008053B9" w:rsidRPr="008D4802" w:rsidRDefault="008053B9" w:rsidP="008053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MS Gothic" w:hAnsi="Courier New" w:cs="Courier New"/>
                <w:b/>
                <w:color w:val="000000"/>
                <w:sz w:val="20"/>
                <w:szCs w:val="20"/>
              </w:rPr>
            </w:pPr>
            <w:r w:rsidRPr="008D4802">
              <w:rPr>
                <w:rFonts w:ascii="Minion Pro SmBd Ital" w:eastAsia="MS Gothic" w:hAnsi="Minion Pro SmBd Ital" w:cs="Minion Pro SmBd Ital"/>
                <w:b/>
                <w:color w:val="000000"/>
                <w:sz w:val="20"/>
                <w:szCs w:val="20"/>
              </w:rPr>
              <w:t>☐</w:t>
            </w:r>
            <w:r w:rsidRPr="008D4802">
              <w:rPr>
                <w:rFonts w:ascii="Courier New" w:eastAsia="MS Gothic" w:hAnsi="Courier New" w:cs="Courier New"/>
                <w:b/>
                <w:color w:val="000000"/>
                <w:sz w:val="20"/>
                <w:szCs w:val="20"/>
              </w:rPr>
              <w:t xml:space="preserve">A-BARA      </w:t>
            </w:r>
            <w:r w:rsidRPr="008D4802">
              <w:rPr>
                <w:rFonts w:ascii="Minion Pro SmBd Ital" w:eastAsia="MS Gothic" w:hAnsi="Minion Pro SmBd Ital" w:cs="Minion Pro SmBd Ital"/>
                <w:b/>
                <w:color w:val="000000"/>
                <w:sz w:val="20"/>
                <w:szCs w:val="20"/>
              </w:rPr>
              <w:t>☐</w:t>
            </w:r>
            <w:r w:rsidRPr="008D4802">
              <w:rPr>
                <w:rFonts w:ascii="Courier New" w:eastAsia="MS Gothic" w:hAnsi="Courier New" w:cs="Courier New"/>
                <w:b/>
                <w:color w:val="000000"/>
                <w:sz w:val="20"/>
                <w:szCs w:val="20"/>
              </w:rPr>
              <w:t xml:space="preserve">BARB-BOTS   </w:t>
            </w:r>
            <w:r w:rsidRPr="008D4802">
              <w:rPr>
                <w:rFonts w:ascii="Minion Pro SmBd Ital" w:eastAsia="MS Gothic" w:hAnsi="Minion Pro SmBd Ital" w:cs="Minion Pro SmBd Ital"/>
                <w:b/>
                <w:color w:val="000000"/>
                <w:sz w:val="20"/>
                <w:szCs w:val="20"/>
              </w:rPr>
              <w:t>☐</w:t>
            </w:r>
            <w:r w:rsidRPr="008D4802">
              <w:rPr>
                <w:rFonts w:ascii="Courier New" w:eastAsia="MS Gothic" w:hAnsi="Courier New" w:cs="Courier New"/>
                <w:b/>
                <w:color w:val="000000"/>
                <w:sz w:val="20"/>
                <w:szCs w:val="20"/>
              </w:rPr>
              <w:t xml:space="preserve">BOTT-CAR     </w:t>
            </w:r>
            <w:r w:rsidRPr="008D4802">
              <w:rPr>
                <w:rFonts w:ascii="Minion Pro SmBd Ital" w:eastAsia="MS Gothic" w:hAnsi="Minion Pro SmBd Ital" w:cs="Minion Pro SmBd Ital"/>
                <w:b/>
                <w:color w:val="000000"/>
                <w:sz w:val="20"/>
                <w:szCs w:val="20"/>
              </w:rPr>
              <w:t>☐</w:t>
            </w:r>
            <w:r w:rsidRPr="008D4802">
              <w:rPr>
                <w:rFonts w:ascii="Courier New" w:eastAsia="MS Gothic" w:hAnsi="Courier New" w:cs="Courier New"/>
                <w:b/>
                <w:color w:val="000000"/>
                <w:sz w:val="20"/>
                <w:szCs w:val="20"/>
              </w:rPr>
              <w:t xml:space="preserve">CAS-CORD    </w:t>
            </w:r>
            <w:r w:rsidRPr="008D4802">
              <w:rPr>
                <w:rFonts w:ascii="Minion Pro SmBd Ital" w:eastAsia="MS Gothic" w:hAnsi="Minion Pro SmBd Ital" w:cs="Minion Pro SmBd Ital"/>
                <w:b/>
                <w:color w:val="000000"/>
                <w:sz w:val="20"/>
                <w:szCs w:val="20"/>
              </w:rPr>
              <w:t>☐</w:t>
            </w:r>
            <w:r w:rsidRPr="008D4802">
              <w:rPr>
                <w:rFonts w:ascii="Courier New" w:eastAsia="MS Gothic" w:hAnsi="Courier New" w:cs="Courier New"/>
                <w:b/>
                <w:color w:val="000000"/>
                <w:sz w:val="20"/>
                <w:szCs w:val="20"/>
              </w:rPr>
              <w:t xml:space="preserve">CORE-DIF    </w:t>
            </w:r>
            <w:r w:rsidRPr="008D4802">
              <w:rPr>
                <w:rFonts w:ascii="Minion Pro SmBd Ital" w:eastAsia="MS Gothic" w:hAnsi="Minion Pro SmBd Ital" w:cs="Minion Pro SmBd Ital"/>
                <w:b/>
                <w:color w:val="000000"/>
                <w:sz w:val="20"/>
                <w:szCs w:val="20"/>
              </w:rPr>
              <w:t>☐</w:t>
            </w:r>
            <w:r w:rsidRPr="008D4802">
              <w:rPr>
                <w:rFonts w:ascii="Courier New" w:eastAsia="MS Gothic" w:hAnsi="Courier New" w:cs="Courier New"/>
                <w:b/>
                <w:color w:val="000000"/>
                <w:sz w:val="20"/>
                <w:szCs w:val="20"/>
              </w:rPr>
              <w:t>DIG-FIOR</w:t>
            </w:r>
            <w:r w:rsidRPr="008D4802">
              <w:rPr>
                <w:rFonts w:ascii="Courier New" w:eastAsia="MS Gothic" w:hAnsi="Courier New" w:cs="Courier New"/>
                <w:b/>
                <w:color w:val="000000"/>
                <w:sz w:val="20"/>
                <w:szCs w:val="20"/>
              </w:rPr>
              <w:br/>
            </w:r>
            <w:r w:rsidRPr="008D4802">
              <w:rPr>
                <w:rFonts w:ascii="Minion Pro SmBd Ital" w:eastAsia="MS Gothic" w:hAnsi="Minion Pro SmBd Ital" w:cs="Minion Pro SmBd Ital"/>
                <w:b/>
                <w:color w:val="000000"/>
                <w:sz w:val="20"/>
                <w:szCs w:val="20"/>
              </w:rPr>
              <w:t>☐</w:t>
            </w:r>
            <w:r w:rsidRPr="008D4802">
              <w:rPr>
                <w:rFonts w:ascii="Courier New" w:eastAsia="MS Gothic" w:hAnsi="Courier New" w:cs="Courier New"/>
                <w:b/>
                <w:color w:val="000000"/>
                <w:sz w:val="20"/>
                <w:szCs w:val="20"/>
              </w:rPr>
              <w:t xml:space="preserve">FIOS-GIORD  </w:t>
            </w:r>
            <w:r w:rsidRPr="008D4802">
              <w:rPr>
                <w:rFonts w:ascii="Minion Pro SmBd Ital" w:eastAsia="MS Gothic" w:hAnsi="Minion Pro SmBd Ital" w:cs="Minion Pro SmBd Ital"/>
                <w:b/>
                <w:color w:val="000000"/>
                <w:sz w:val="20"/>
                <w:szCs w:val="20"/>
              </w:rPr>
              <w:t>☐</w:t>
            </w:r>
            <w:r w:rsidRPr="008D4802">
              <w:rPr>
                <w:rFonts w:ascii="Courier New" w:eastAsia="MS Gothic" w:hAnsi="Courier New" w:cs="Courier New"/>
                <w:b/>
                <w:color w:val="000000"/>
                <w:sz w:val="20"/>
                <w:szCs w:val="20"/>
              </w:rPr>
              <w:t xml:space="preserve">GIORE-LANE  </w:t>
            </w:r>
            <w:r w:rsidRPr="008D4802">
              <w:rPr>
                <w:rFonts w:ascii="Minion Pro SmBd Ital" w:eastAsia="MS Gothic" w:hAnsi="Minion Pro SmBd Ital" w:cs="Minion Pro SmBd Ital"/>
                <w:b/>
                <w:color w:val="000000"/>
                <w:sz w:val="20"/>
                <w:szCs w:val="20"/>
              </w:rPr>
              <w:t>☐</w:t>
            </w:r>
            <w:r w:rsidRPr="008D4802">
              <w:rPr>
                <w:rFonts w:ascii="Courier New" w:eastAsia="MS Gothic" w:hAnsi="Courier New" w:cs="Courier New"/>
                <w:b/>
                <w:color w:val="000000"/>
                <w:sz w:val="20"/>
                <w:szCs w:val="20"/>
              </w:rPr>
              <w:t xml:space="preserve">LANF-MARA    </w:t>
            </w:r>
            <w:r w:rsidRPr="008D4802">
              <w:rPr>
                <w:rFonts w:ascii="Minion Pro SmBd Ital" w:eastAsia="MS Gothic" w:hAnsi="Minion Pro SmBd Ital" w:cs="Minion Pro SmBd Ital"/>
                <w:b/>
                <w:color w:val="000000"/>
                <w:sz w:val="20"/>
                <w:szCs w:val="20"/>
              </w:rPr>
              <w:t>☐</w:t>
            </w:r>
            <w:r w:rsidRPr="008D4802">
              <w:rPr>
                <w:rFonts w:ascii="Courier New" w:eastAsia="MS Gothic" w:hAnsi="Courier New" w:cs="Courier New"/>
                <w:b/>
                <w:color w:val="000000"/>
                <w:sz w:val="20"/>
                <w:szCs w:val="20"/>
              </w:rPr>
              <w:t xml:space="preserve">MORB-MOH    </w:t>
            </w:r>
            <w:r w:rsidRPr="008D4802">
              <w:rPr>
                <w:rFonts w:ascii="Minion Pro SmBd Ital" w:eastAsia="MS Gothic" w:hAnsi="Minion Pro SmBd Ital" w:cs="Minion Pro SmBd Ital"/>
                <w:b/>
                <w:color w:val="000000"/>
                <w:sz w:val="20"/>
                <w:szCs w:val="20"/>
              </w:rPr>
              <w:t>☐</w:t>
            </w:r>
            <w:r w:rsidRPr="008D4802">
              <w:rPr>
                <w:rFonts w:ascii="Courier New" w:eastAsia="MS Gothic" w:hAnsi="Courier New" w:cs="Courier New"/>
                <w:b/>
                <w:color w:val="000000"/>
                <w:sz w:val="20"/>
                <w:szCs w:val="20"/>
              </w:rPr>
              <w:t xml:space="preserve">MOI-PAK     </w:t>
            </w:r>
            <w:r w:rsidRPr="008D4802">
              <w:rPr>
                <w:rFonts w:ascii="Minion Pro SmBd Ital" w:eastAsia="MS Gothic" w:hAnsi="Minion Pro SmBd Ital" w:cs="Minion Pro SmBd Ital"/>
                <w:b/>
                <w:color w:val="000000"/>
                <w:sz w:val="20"/>
                <w:szCs w:val="20"/>
              </w:rPr>
              <w:t>☐</w:t>
            </w:r>
            <w:r w:rsidRPr="008D4802">
              <w:rPr>
                <w:rFonts w:ascii="Courier New" w:eastAsia="MS Gothic" w:hAnsi="Courier New" w:cs="Courier New"/>
                <w:b/>
                <w:color w:val="000000"/>
                <w:sz w:val="20"/>
                <w:szCs w:val="20"/>
              </w:rPr>
              <w:t xml:space="preserve">PAL-POLH  </w:t>
            </w:r>
            <w:r w:rsidRPr="008D4802">
              <w:rPr>
                <w:rFonts w:ascii="Courier New" w:eastAsia="MS Gothic" w:hAnsi="Courier New" w:cs="Courier New"/>
                <w:b/>
                <w:color w:val="000000"/>
                <w:sz w:val="20"/>
                <w:szCs w:val="20"/>
              </w:rPr>
              <w:br/>
            </w:r>
            <w:r w:rsidRPr="008D4802">
              <w:rPr>
                <w:rFonts w:ascii="Minion Pro SmBd Ital" w:eastAsia="MS Gothic" w:hAnsi="Minion Pro SmBd Ital" w:cs="Minion Pro SmBd Ital"/>
                <w:b/>
                <w:color w:val="000000"/>
                <w:sz w:val="20"/>
                <w:szCs w:val="20"/>
              </w:rPr>
              <w:t>☐</w:t>
            </w:r>
            <w:r w:rsidRPr="008D4802">
              <w:rPr>
                <w:rFonts w:ascii="Courier New" w:eastAsia="MS Gothic" w:hAnsi="Courier New" w:cs="Courier New"/>
                <w:b/>
                <w:color w:val="000000"/>
                <w:sz w:val="20"/>
                <w:szCs w:val="20"/>
              </w:rPr>
              <w:t xml:space="preserve">POLI-ROSA   </w:t>
            </w:r>
            <w:r w:rsidRPr="008D4802">
              <w:rPr>
                <w:rFonts w:ascii="Minion Pro SmBd Ital" w:eastAsia="MS Gothic" w:hAnsi="Minion Pro SmBd Ital" w:cs="Minion Pro SmBd Ital"/>
                <w:b/>
                <w:color w:val="000000"/>
                <w:sz w:val="20"/>
                <w:szCs w:val="20"/>
              </w:rPr>
              <w:t>☐</w:t>
            </w:r>
            <w:r w:rsidRPr="008D4802">
              <w:rPr>
                <w:rFonts w:ascii="Courier New" w:eastAsia="MS Gothic" w:hAnsi="Courier New" w:cs="Courier New"/>
                <w:b/>
                <w:color w:val="000000"/>
                <w:sz w:val="20"/>
                <w:szCs w:val="20"/>
              </w:rPr>
              <w:t xml:space="preserve">ROSB-SIL    </w:t>
            </w:r>
            <w:r w:rsidRPr="008D4802">
              <w:rPr>
                <w:rFonts w:ascii="Minion Pro SmBd Ital" w:eastAsia="MS Gothic" w:hAnsi="Minion Pro SmBd Ital" w:cs="Minion Pro SmBd Ital"/>
                <w:b/>
                <w:color w:val="000000"/>
                <w:sz w:val="20"/>
                <w:szCs w:val="20"/>
              </w:rPr>
              <w:t>☐</w:t>
            </w:r>
            <w:r w:rsidRPr="008D4802">
              <w:rPr>
                <w:rFonts w:ascii="Courier New" w:eastAsia="MS Gothic" w:hAnsi="Courier New" w:cs="Courier New"/>
                <w:b/>
                <w:color w:val="000000"/>
                <w:sz w:val="20"/>
                <w:szCs w:val="20"/>
              </w:rPr>
              <w:t xml:space="preserve">SIM-TR       </w:t>
            </w:r>
            <w:r w:rsidRPr="008D4802">
              <w:rPr>
                <w:rFonts w:ascii="Minion Pro SmBd Ital" w:eastAsia="MS Gothic" w:hAnsi="Minion Pro SmBd Ital" w:cs="Minion Pro SmBd Ital"/>
                <w:b/>
                <w:color w:val="000000"/>
                <w:sz w:val="20"/>
                <w:szCs w:val="20"/>
              </w:rPr>
              <w:t>☐</w:t>
            </w:r>
            <w:r w:rsidRPr="008D4802">
              <w:rPr>
                <w:rFonts w:ascii="Courier New" w:eastAsia="MS Gothic" w:hAnsi="Courier New" w:cs="Courier New"/>
                <w:b/>
                <w:color w:val="000000"/>
                <w:sz w:val="20"/>
                <w:szCs w:val="20"/>
              </w:rPr>
              <w:t>TS-ZZZ</w:t>
            </w:r>
          </w:p>
          <w:p w14:paraId="5883E3A3" w14:textId="77777777" w:rsidR="00321D12" w:rsidRPr="00A402B8" w:rsidRDefault="008053B9" w:rsidP="008053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S Gothic" w:eastAsia="MS Gothic" w:hAnsi="MS Gothic" w:cs="MS Gothic"/>
                <w:color w:val="000000"/>
                <w:sz w:val="20"/>
                <w:szCs w:val="20"/>
              </w:rPr>
            </w:pPr>
            <w:r w:rsidRPr="008D4802">
              <w:rPr>
                <w:rFonts w:ascii="Minion Pro SmBd Ital" w:eastAsia="MS Gothic" w:hAnsi="Minion Pro SmBd Ital" w:cs="Minion Pro SmBd Ital"/>
                <w:b/>
                <w:color w:val="000000"/>
                <w:sz w:val="20"/>
                <w:szCs w:val="20"/>
              </w:rPr>
              <w:t>☐</w:t>
            </w:r>
            <w:proofErr w:type="spellStart"/>
            <w:r w:rsidRPr="008D4802">
              <w:rPr>
                <w:rFonts w:ascii="Courier New" w:eastAsia="MS Gothic" w:hAnsi="Courier New" w:cs="Courier New"/>
                <w:b/>
                <w:color w:val="000000"/>
                <w:sz w:val="20"/>
                <w:szCs w:val="20"/>
              </w:rPr>
              <w:t>Poli@Home</w:t>
            </w:r>
            <w:proofErr w:type="spellEnd"/>
            <w:r w:rsidRPr="008D4802">
              <w:rPr>
                <w:rFonts w:ascii="Courier New" w:eastAsia="MS Gothic" w:hAnsi="Courier New" w:cs="Courier New"/>
                <w:b/>
                <w:color w:val="000000"/>
                <w:sz w:val="20"/>
                <w:szCs w:val="20"/>
              </w:rPr>
              <w:t xml:space="preserve">   </w:t>
            </w:r>
            <w:r w:rsidRPr="008D4802">
              <w:rPr>
                <w:rFonts w:ascii="Minion Pro SmBd Ital" w:eastAsia="MS Gothic" w:hAnsi="Minion Pro SmBd Ital" w:cs="Minion Pro SmBd Ital"/>
                <w:b/>
                <w:color w:val="000000"/>
                <w:sz w:val="20"/>
                <w:szCs w:val="20"/>
              </w:rPr>
              <w:t>☐</w:t>
            </w:r>
            <w:r w:rsidRPr="008D4802">
              <w:rPr>
                <w:rFonts w:ascii="Courier New" w:eastAsia="MS Gothic" w:hAnsi="Courier New" w:cs="Courier New"/>
                <w:b/>
                <w:color w:val="000000"/>
                <w:sz w:val="20"/>
                <w:szCs w:val="20"/>
              </w:rPr>
              <w:t xml:space="preserve">5 </w:t>
            </w:r>
            <w:proofErr w:type="spellStart"/>
            <w:r w:rsidRPr="008D4802">
              <w:rPr>
                <w:rFonts w:ascii="Courier New" w:eastAsia="MS Gothic" w:hAnsi="Courier New" w:cs="Courier New"/>
                <w:b/>
                <w:color w:val="000000"/>
                <w:sz w:val="20"/>
                <w:szCs w:val="20"/>
              </w:rPr>
              <w:t>Crediti</w:t>
            </w:r>
            <w:proofErr w:type="spellEnd"/>
            <w:r w:rsidRPr="008D4802">
              <w:rPr>
                <w:rFonts w:ascii="Courier New" w:eastAsia="MS Gothic" w:hAnsi="Courier New" w:cs="Courier New"/>
                <w:b/>
                <w:color w:val="000000"/>
                <w:sz w:val="20"/>
                <w:szCs w:val="20"/>
              </w:rPr>
              <w:t xml:space="preserve">   </w:t>
            </w:r>
            <w:r w:rsidRPr="008D4802">
              <w:rPr>
                <w:rFonts w:ascii="Minion Pro SmBd Ital" w:eastAsia="MS Gothic" w:hAnsi="Minion Pro SmBd Ital" w:cs="Minion Pro SmBd Ital"/>
                <w:b/>
                <w:color w:val="000000"/>
                <w:sz w:val="20"/>
                <w:szCs w:val="20"/>
              </w:rPr>
              <w:t>☐</w:t>
            </w:r>
            <w:r w:rsidRPr="008D4802">
              <w:rPr>
                <w:rFonts w:ascii="Courier New" w:eastAsia="MS Gothic" w:hAnsi="Courier New" w:cs="Courier New"/>
                <w:b/>
                <w:color w:val="000000"/>
                <w:sz w:val="20"/>
                <w:szCs w:val="20"/>
              </w:rPr>
              <w:t>English/A-</w:t>
            </w:r>
            <w:proofErr w:type="gramStart"/>
            <w:r w:rsidRPr="008D4802">
              <w:rPr>
                <w:rFonts w:ascii="Courier New" w:eastAsia="MS Gothic" w:hAnsi="Courier New" w:cs="Courier New"/>
                <w:b/>
                <w:color w:val="000000"/>
                <w:sz w:val="20"/>
                <w:szCs w:val="20"/>
              </w:rPr>
              <w:t xml:space="preserve">L  </w:t>
            </w:r>
            <w:r w:rsidRPr="008D4802">
              <w:rPr>
                <w:rFonts w:ascii="Minion Pro SmBd Ital" w:eastAsia="MS Gothic" w:hAnsi="Minion Pro SmBd Ital" w:cs="Minion Pro SmBd Ital"/>
                <w:b/>
                <w:color w:val="000000"/>
                <w:sz w:val="20"/>
                <w:szCs w:val="20"/>
              </w:rPr>
              <w:t>☐</w:t>
            </w:r>
            <w:proofErr w:type="gramEnd"/>
            <w:r w:rsidRPr="008D4802">
              <w:rPr>
                <w:rFonts w:ascii="Courier New" w:eastAsia="MS Gothic" w:hAnsi="Courier New" w:cs="Courier New"/>
                <w:b/>
                <w:color w:val="000000"/>
                <w:sz w:val="20"/>
                <w:szCs w:val="20"/>
              </w:rPr>
              <w:t xml:space="preserve">English/M-Z </w:t>
            </w:r>
            <w:r w:rsidRPr="008D4802">
              <w:rPr>
                <w:rFonts w:ascii="Minion Pro SmBd Ital" w:eastAsia="MS Gothic" w:hAnsi="Minion Pro SmBd Ital" w:cs="Minion Pro SmBd Ital"/>
                <w:b/>
                <w:color w:val="000000"/>
                <w:sz w:val="20"/>
                <w:szCs w:val="20"/>
              </w:rPr>
              <w:t>☐</w:t>
            </w:r>
            <w:proofErr w:type="spellStart"/>
            <w:r w:rsidRPr="008D4802">
              <w:rPr>
                <w:rFonts w:ascii="Courier New" w:eastAsia="MS Gothic" w:hAnsi="Courier New" w:cs="Courier New"/>
                <w:b/>
                <w:color w:val="000000"/>
                <w:sz w:val="20"/>
                <w:szCs w:val="20"/>
              </w:rPr>
              <w:t>Altro</w:t>
            </w:r>
            <w:proofErr w:type="spellEnd"/>
            <w:r w:rsidRPr="008D4802">
              <w:rPr>
                <w:rFonts w:ascii="Courier New" w:eastAsia="MS Gothic" w:hAnsi="Courier New" w:cs="Courier New"/>
                <w:b/>
                <w:color w:val="000000"/>
                <w:sz w:val="20"/>
                <w:szCs w:val="20"/>
              </w:rPr>
              <w:t>:.........</w:t>
            </w:r>
            <w:r>
              <w:rPr>
                <w:rFonts w:ascii="Courier New" w:eastAsia="MS Gothic" w:hAnsi="Courier New" w:cs="Courier New"/>
                <w:b/>
                <w:color w:val="000000"/>
                <w:sz w:val="20"/>
                <w:szCs w:val="20"/>
              </w:rPr>
              <w:t>....</w:t>
            </w:r>
            <w:r w:rsidRPr="008D4802">
              <w:rPr>
                <w:rFonts w:ascii="Courier New" w:eastAsia="MS Gothic" w:hAnsi="Courier New" w:cs="Courier New"/>
                <w:b/>
                <w:color w:val="000000"/>
                <w:sz w:val="20"/>
                <w:szCs w:val="20"/>
              </w:rPr>
              <w:t>...</w:t>
            </w:r>
          </w:p>
        </w:tc>
      </w:tr>
    </w:tbl>
    <w:p w14:paraId="3F10A52D" w14:textId="77777777" w:rsidR="006D371F" w:rsidRDefault="006D371F"/>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954"/>
        <w:gridCol w:w="3827"/>
      </w:tblGrid>
      <w:tr w:rsidR="00055A62" w:rsidRPr="008F4373" w14:paraId="52A29D8E" w14:textId="77777777" w:rsidTr="00982A41">
        <w:tc>
          <w:tcPr>
            <w:tcW w:w="5954" w:type="dxa"/>
            <w:shd w:val="clear" w:color="auto" w:fill="D9D9D9" w:themeFill="background1" w:themeFillShade="D9"/>
          </w:tcPr>
          <w:p w14:paraId="7C9D8104" w14:textId="77777777" w:rsidR="00055A62" w:rsidRPr="00A402B8" w:rsidRDefault="00055A62" w:rsidP="00982A41">
            <w:pPr>
              <w:widowControl w:val="0"/>
              <w:tabs>
                <w:tab w:val="left" w:pos="560"/>
                <w:tab w:val="left" w:pos="1120"/>
              </w:tabs>
              <w:autoSpaceDE w:val="0"/>
              <w:autoSpaceDN w:val="0"/>
              <w:adjustRightInd w:val="0"/>
              <w:ind w:left="-720" w:firstLine="720"/>
              <w:jc w:val="both"/>
              <w:rPr>
                <w:rFonts w:asciiTheme="majorHAnsi" w:hAnsiTheme="majorHAnsi"/>
                <w:b/>
                <w:sz w:val="20"/>
              </w:rPr>
            </w:pPr>
            <w:r w:rsidRPr="00982A41">
              <w:rPr>
                <w:rFonts w:asciiTheme="majorHAnsi" w:hAnsiTheme="majorHAnsi"/>
                <w:b/>
                <w:sz w:val="20"/>
                <w:shd w:val="clear" w:color="auto" w:fill="D9D9D9" w:themeFill="background1" w:themeFillShade="D9"/>
              </w:rPr>
              <w:t>DOMANDA</w:t>
            </w:r>
            <w:r w:rsidRPr="00A402B8">
              <w:rPr>
                <w:rFonts w:asciiTheme="majorHAnsi" w:hAnsiTheme="majorHAnsi"/>
                <w:b/>
                <w:sz w:val="20"/>
              </w:rPr>
              <w:t xml:space="preserve"> 1</w:t>
            </w:r>
            <w:r w:rsidR="00982A41">
              <w:rPr>
                <w:rFonts w:asciiTheme="majorHAnsi" w:hAnsiTheme="majorHAnsi"/>
                <w:b/>
                <w:sz w:val="20"/>
              </w:rPr>
              <w:tab/>
            </w:r>
          </w:p>
        </w:tc>
        <w:tc>
          <w:tcPr>
            <w:tcW w:w="3827" w:type="dxa"/>
          </w:tcPr>
          <w:p w14:paraId="416B7635" w14:textId="77777777" w:rsidR="00055A62" w:rsidRPr="00A402B8" w:rsidRDefault="00055A62" w:rsidP="006D37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firstLine="720"/>
              <w:jc w:val="both"/>
              <w:rPr>
                <w:rFonts w:asciiTheme="minorHAnsi" w:hAnsiTheme="minorHAnsi"/>
                <w:i/>
                <w:sz w:val="20"/>
              </w:rPr>
            </w:pPr>
            <w:proofErr w:type="spellStart"/>
            <w:r w:rsidRPr="00A402B8">
              <w:rPr>
                <w:rFonts w:asciiTheme="minorHAnsi" w:hAnsiTheme="minorHAnsi"/>
                <w:i/>
                <w:sz w:val="20"/>
              </w:rPr>
              <w:t>Risultato</w:t>
            </w:r>
            <w:proofErr w:type="spellEnd"/>
            <w:r w:rsidRPr="00A402B8">
              <w:rPr>
                <w:rFonts w:asciiTheme="minorHAnsi" w:hAnsiTheme="minorHAnsi"/>
                <w:i/>
                <w:sz w:val="20"/>
              </w:rPr>
              <w:t xml:space="preserve"> </w:t>
            </w:r>
          </w:p>
        </w:tc>
      </w:tr>
      <w:tr w:rsidR="00055A62" w:rsidRPr="00E61C93" w14:paraId="2E791FA7" w14:textId="77777777" w:rsidTr="006D371F">
        <w:tc>
          <w:tcPr>
            <w:tcW w:w="5954" w:type="dxa"/>
          </w:tcPr>
          <w:p w14:paraId="4383234F" w14:textId="77777777" w:rsidR="00FE392E" w:rsidRPr="00ED1884" w:rsidRDefault="00FE392E" w:rsidP="00FE39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hAnsiTheme="minorHAnsi"/>
                <w:sz w:val="20"/>
                <w:lang w:val="it-IT"/>
              </w:rPr>
            </w:pPr>
            <w:r>
              <w:rPr>
                <w:rFonts w:asciiTheme="minorHAnsi" w:hAnsiTheme="minorHAnsi"/>
                <w:sz w:val="20"/>
                <w:lang w:val="it-IT"/>
              </w:rPr>
              <w:t xml:space="preserve">Si considerino </w:t>
            </w:r>
            <w:r w:rsidRPr="00ED1884">
              <w:rPr>
                <w:rFonts w:asciiTheme="minorHAnsi" w:hAnsiTheme="minorHAnsi"/>
                <w:sz w:val="20"/>
                <w:lang w:val="it-IT"/>
              </w:rPr>
              <w:t xml:space="preserve">le seguenti coppie di </w:t>
            </w:r>
            <w:r>
              <w:rPr>
                <w:rFonts w:asciiTheme="minorHAnsi" w:hAnsiTheme="minorHAnsi"/>
                <w:sz w:val="20"/>
                <w:lang w:val="it-IT"/>
              </w:rPr>
              <w:t xml:space="preserve">numeri binari rappresentati </w:t>
            </w:r>
            <w:r w:rsidRPr="00ED1884">
              <w:rPr>
                <w:rFonts w:asciiTheme="minorHAnsi" w:hAnsiTheme="minorHAnsi"/>
                <w:sz w:val="20"/>
                <w:lang w:val="it-IT"/>
              </w:rPr>
              <w:t xml:space="preserve">in </w:t>
            </w:r>
            <w:r>
              <w:rPr>
                <w:rFonts w:asciiTheme="minorHAnsi" w:hAnsiTheme="minorHAnsi"/>
                <w:sz w:val="20"/>
                <w:lang w:val="it-IT"/>
              </w:rPr>
              <w:t>complemento a due (</w:t>
            </w:r>
            <w:r w:rsidRPr="00ED1884">
              <w:rPr>
                <w:rFonts w:asciiTheme="minorHAnsi" w:hAnsiTheme="minorHAnsi"/>
                <w:sz w:val="20"/>
                <w:lang w:val="it-IT"/>
              </w:rPr>
              <w:t>CA2</w:t>
            </w:r>
            <w:r>
              <w:rPr>
                <w:rFonts w:asciiTheme="minorHAnsi" w:hAnsiTheme="minorHAnsi"/>
                <w:sz w:val="20"/>
                <w:lang w:val="it-IT"/>
              </w:rPr>
              <w:t>)</w:t>
            </w:r>
            <w:r w:rsidRPr="00ED1884">
              <w:rPr>
                <w:rFonts w:asciiTheme="minorHAnsi" w:hAnsiTheme="minorHAnsi"/>
                <w:sz w:val="20"/>
                <w:lang w:val="it-IT"/>
              </w:rPr>
              <w:t>; per</w:t>
            </w:r>
            <w:r>
              <w:rPr>
                <w:rFonts w:asciiTheme="minorHAnsi" w:hAnsiTheme="minorHAnsi"/>
                <w:sz w:val="20"/>
                <w:lang w:val="it-IT"/>
              </w:rPr>
              <w:t xml:space="preserve"> </w:t>
            </w:r>
            <w:r w:rsidRPr="00ED1884">
              <w:rPr>
                <w:rFonts w:asciiTheme="minorHAnsi" w:hAnsiTheme="minorHAnsi"/>
                <w:sz w:val="20"/>
                <w:lang w:val="it-IT"/>
              </w:rPr>
              <w:t xml:space="preserve">ciascuna coppia si determini la relazione </w:t>
            </w:r>
            <w:r w:rsidRPr="00153776">
              <w:rPr>
                <w:rFonts w:asciiTheme="minorHAnsi" w:hAnsiTheme="minorHAnsi"/>
                <w:sz w:val="20"/>
                <w:u w:val="single"/>
                <w:lang w:val="it-IT"/>
              </w:rPr>
              <w:t>maggiore</w:t>
            </w:r>
            <w:r w:rsidRPr="00ED1884">
              <w:rPr>
                <w:rFonts w:asciiTheme="minorHAnsi" w:hAnsiTheme="minorHAnsi"/>
                <w:sz w:val="20"/>
                <w:lang w:val="it-IT"/>
              </w:rPr>
              <w:t>,</w:t>
            </w:r>
            <w:r>
              <w:rPr>
                <w:rFonts w:asciiTheme="minorHAnsi" w:hAnsiTheme="minorHAnsi"/>
                <w:sz w:val="20"/>
                <w:lang w:val="it-IT"/>
              </w:rPr>
              <w:t xml:space="preserve"> </w:t>
            </w:r>
            <w:r w:rsidRPr="00153776">
              <w:rPr>
                <w:rFonts w:asciiTheme="minorHAnsi" w:hAnsiTheme="minorHAnsi"/>
                <w:sz w:val="20"/>
                <w:u w:val="single"/>
                <w:lang w:val="it-IT"/>
              </w:rPr>
              <w:t>minore</w:t>
            </w:r>
            <w:r w:rsidRPr="00ED1884">
              <w:rPr>
                <w:rFonts w:asciiTheme="minorHAnsi" w:hAnsiTheme="minorHAnsi"/>
                <w:sz w:val="20"/>
                <w:lang w:val="it-IT"/>
              </w:rPr>
              <w:t xml:space="preserve"> o </w:t>
            </w:r>
            <w:r w:rsidRPr="00153776">
              <w:rPr>
                <w:rFonts w:asciiTheme="minorHAnsi" w:hAnsiTheme="minorHAnsi"/>
                <w:sz w:val="20"/>
                <w:u w:val="single"/>
                <w:lang w:val="it-IT"/>
              </w:rPr>
              <w:t>uguale</w:t>
            </w:r>
            <w:r w:rsidRPr="00ED1884">
              <w:rPr>
                <w:rFonts w:asciiTheme="minorHAnsi" w:hAnsiTheme="minorHAnsi"/>
                <w:sz w:val="20"/>
                <w:lang w:val="it-IT"/>
              </w:rPr>
              <w:t>, tra i valori rappresentati:</w:t>
            </w:r>
          </w:p>
          <w:p w14:paraId="18EE558F" w14:textId="77777777" w:rsidR="00FE392E" w:rsidRPr="00ED1884" w:rsidRDefault="00FE392E" w:rsidP="00FE39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hAnsiTheme="minorHAnsi"/>
                <w:sz w:val="20"/>
                <w:lang w:val="it-IT"/>
              </w:rPr>
            </w:pPr>
            <w:r w:rsidRPr="00ED1884">
              <w:rPr>
                <w:rFonts w:asciiTheme="minorHAnsi" w:hAnsiTheme="minorHAnsi"/>
                <w:sz w:val="20"/>
                <w:lang w:val="it-IT"/>
              </w:rPr>
              <w:t xml:space="preserve">a. </w:t>
            </w:r>
            <w:r>
              <w:rPr>
                <w:rFonts w:asciiTheme="minorHAnsi" w:hAnsiTheme="minorHAnsi"/>
                <w:sz w:val="20"/>
                <w:lang w:val="it-IT"/>
              </w:rPr>
              <w:t>11001</w:t>
            </w:r>
            <w:r w:rsidRPr="00ED1884">
              <w:rPr>
                <w:rFonts w:asciiTheme="minorHAnsi" w:hAnsiTheme="minorHAnsi"/>
                <w:sz w:val="20"/>
                <w:lang w:val="it-IT"/>
              </w:rPr>
              <w:t xml:space="preserve"> </w:t>
            </w:r>
            <w:r>
              <w:rPr>
                <w:rFonts w:asciiTheme="minorHAnsi" w:hAnsiTheme="minorHAnsi"/>
                <w:sz w:val="20"/>
                <w:lang w:val="it-IT"/>
              </w:rPr>
              <w:t xml:space="preserve">  </w:t>
            </w:r>
            <w:r w:rsidRPr="00ED1884">
              <w:rPr>
                <w:rFonts w:asciiTheme="minorHAnsi" w:hAnsiTheme="minorHAnsi"/>
                <w:sz w:val="20"/>
                <w:lang w:val="it-IT"/>
              </w:rPr>
              <w:t xml:space="preserve">&lt;?&gt; </w:t>
            </w:r>
            <w:r>
              <w:rPr>
                <w:rFonts w:asciiTheme="minorHAnsi" w:hAnsiTheme="minorHAnsi"/>
                <w:sz w:val="20"/>
                <w:lang w:val="it-IT"/>
              </w:rPr>
              <w:t xml:space="preserve">  111001</w:t>
            </w:r>
          </w:p>
          <w:p w14:paraId="0A5509D9" w14:textId="77777777" w:rsidR="00055A62" w:rsidRPr="00D14870" w:rsidRDefault="00FE392E" w:rsidP="00FE392E">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jc w:val="both"/>
              <w:rPr>
                <w:rFonts w:asciiTheme="minorHAnsi" w:hAnsiTheme="minorHAnsi"/>
                <w:sz w:val="20"/>
                <w:lang w:val="it-IT"/>
              </w:rPr>
            </w:pPr>
            <w:r>
              <w:rPr>
                <w:rFonts w:asciiTheme="minorHAnsi" w:hAnsiTheme="minorHAnsi"/>
                <w:sz w:val="20"/>
                <w:lang w:val="it-IT"/>
              </w:rPr>
              <w:t>b. 100001 &lt;?&gt;   11101</w:t>
            </w:r>
          </w:p>
        </w:tc>
        <w:tc>
          <w:tcPr>
            <w:tcW w:w="3827" w:type="dxa"/>
          </w:tcPr>
          <w:p w14:paraId="7B677477" w14:textId="77777777" w:rsidR="00E61C93" w:rsidRPr="00ED1884" w:rsidRDefault="00E61C93" w:rsidP="00E61C9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firstLine="720"/>
              <w:jc w:val="both"/>
              <w:rPr>
                <w:rFonts w:asciiTheme="minorHAnsi" w:hAnsiTheme="minorHAnsi"/>
                <w:sz w:val="20"/>
                <w:lang w:val="it-IT"/>
              </w:rPr>
            </w:pPr>
            <w:r w:rsidRPr="00ED1884">
              <w:rPr>
                <w:rFonts w:asciiTheme="minorHAnsi" w:hAnsiTheme="minorHAnsi"/>
                <w:sz w:val="20"/>
                <w:lang w:val="it-IT"/>
              </w:rPr>
              <w:t>a.:</w:t>
            </w:r>
          </w:p>
          <w:p w14:paraId="4AEBE0A2" w14:textId="77777777" w:rsidR="00E61C93" w:rsidRDefault="00E61C93" w:rsidP="00E61C9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firstLine="720"/>
              <w:jc w:val="both"/>
              <w:rPr>
                <w:rFonts w:asciiTheme="minorHAnsi" w:hAnsiTheme="minorHAnsi"/>
                <w:sz w:val="20"/>
                <w:lang w:val="it-IT"/>
              </w:rPr>
            </w:pPr>
          </w:p>
          <w:p w14:paraId="561573CD" w14:textId="77777777" w:rsidR="00E61C93" w:rsidRPr="00ED1884" w:rsidRDefault="00E61C93" w:rsidP="00E61C9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firstLine="720"/>
              <w:jc w:val="both"/>
              <w:rPr>
                <w:rFonts w:asciiTheme="minorHAnsi" w:hAnsiTheme="minorHAnsi"/>
                <w:sz w:val="20"/>
                <w:lang w:val="it-IT"/>
              </w:rPr>
            </w:pPr>
          </w:p>
          <w:p w14:paraId="10086E38" w14:textId="77777777" w:rsidR="00055A62" w:rsidRPr="00E61C93" w:rsidRDefault="00E61C93" w:rsidP="00E61C9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firstLine="720"/>
              <w:jc w:val="both"/>
              <w:rPr>
                <w:rFonts w:asciiTheme="minorHAnsi" w:hAnsiTheme="minorHAnsi"/>
                <w:sz w:val="20"/>
              </w:rPr>
            </w:pPr>
            <w:r w:rsidRPr="00ED1884">
              <w:rPr>
                <w:rFonts w:asciiTheme="minorHAnsi" w:hAnsiTheme="minorHAnsi"/>
                <w:sz w:val="20"/>
                <w:lang w:val="it-IT"/>
              </w:rPr>
              <w:t>b.:</w:t>
            </w:r>
            <w:r w:rsidRPr="00E61C93">
              <w:rPr>
                <w:rFonts w:asciiTheme="minorHAnsi" w:hAnsiTheme="minorHAnsi"/>
                <w:sz w:val="20"/>
              </w:rPr>
              <w:t xml:space="preserve"> </w:t>
            </w:r>
          </w:p>
        </w:tc>
      </w:tr>
      <w:tr w:rsidR="00055A62" w:rsidRPr="00E61C93" w14:paraId="48619D84" w14:textId="77777777" w:rsidTr="00C82DC1">
        <w:trPr>
          <w:trHeight w:val="2032"/>
        </w:trPr>
        <w:tc>
          <w:tcPr>
            <w:tcW w:w="9781" w:type="dxa"/>
            <w:gridSpan w:val="2"/>
          </w:tcPr>
          <w:p w14:paraId="77C0242E" w14:textId="77777777" w:rsidR="00055A62" w:rsidRPr="00055A62" w:rsidRDefault="00055A62" w:rsidP="006D37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firstLine="720"/>
              <w:jc w:val="both"/>
              <w:rPr>
                <w:rFonts w:asciiTheme="minorHAnsi" w:hAnsiTheme="minorHAnsi"/>
                <w:sz w:val="20"/>
                <w:lang w:val="it-IT"/>
              </w:rPr>
            </w:pPr>
            <w:r w:rsidRPr="00055A62">
              <w:rPr>
                <w:rFonts w:asciiTheme="minorHAnsi" w:hAnsiTheme="minorHAnsi"/>
                <w:sz w:val="20"/>
                <w:lang w:val="it-IT"/>
              </w:rPr>
              <w:t>Passaggi</w:t>
            </w:r>
          </w:p>
          <w:p w14:paraId="2138E2BD" w14:textId="77777777" w:rsidR="00055A62" w:rsidRDefault="00055A62" w:rsidP="006D37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firstLine="720"/>
              <w:jc w:val="both"/>
              <w:rPr>
                <w:rFonts w:asciiTheme="minorHAnsi" w:hAnsiTheme="minorHAnsi"/>
                <w:sz w:val="20"/>
                <w:lang w:val="it-IT"/>
              </w:rPr>
            </w:pPr>
          </w:p>
          <w:p w14:paraId="1E5F210A" w14:textId="77777777" w:rsidR="009D5F7F" w:rsidRDefault="009D5F7F" w:rsidP="006D37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firstLine="720"/>
              <w:jc w:val="both"/>
              <w:rPr>
                <w:rFonts w:asciiTheme="minorHAnsi" w:hAnsiTheme="minorHAnsi"/>
                <w:sz w:val="20"/>
                <w:lang w:val="it-IT"/>
              </w:rPr>
            </w:pPr>
          </w:p>
          <w:p w14:paraId="42832ED6" w14:textId="77777777" w:rsidR="009D5F7F" w:rsidRDefault="009D5F7F" w:rsidP="006D37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firstLine="720"/>
              <w:jc w:val="both"/>
              <w:rPr>
                <w:rFonts w:asciiTheme="minorHAnsi" w:hAnsiTheme="minorHAnsi"/>
                <w:sz w:val="20"/>
                <w:lang w:val="it-IT"/>
              </w:rPr>
            </w:pPr>
          </w:p>
          <w:p w14:paraId="3DA8960B" w14:textId="77777777" w:rsidR="009D5F7F" w:rsidRPr="00055A62" w:rsidRDefault="009D5F7F" w:rsidP="006D37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firstLine="720"/>
              <w:jc w:val="both"/>
              <w:rPr>
                <w:rFonts w:asciiTheme="minorHAnsi" w:hAnsiTheme="minorHAnsi"/>
                <w:sz w:val="20"/>
                <w:lang w:val="it-IT"/>
              </w:rPr>
            </w:pPr>
          </w:p>
          <w:p w14:paraId="0790F6B8" w14:textId="77777777" w:rsidR="00055A62" w:rsidRPr="00055A62" w:rsidRDefault="00055A62" w:rsidP="006D37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firstLine="720"/>
              <w:jc w:val="both"/>
              <w:rPr>
                <w:rFonts w:asciiTheme="minorHAnsi" w:hAnsiTheme="minorHAnsi"/>
                <w:sz w:val="20"/>
                <w:lang w:val="it-IT"/>
              </w:rPr>
            </w:pPr>
          </w:p>
          <w:p w14:paraId="5F55B8B3" w14:textId="77777777" w:rsidR="00055A62" w:rsidRPr="00055A62" w:rsidRDefault="00055A62" w:rsidP="006D37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firstLine="720"/>
              <w:jc w:val="both"/>
              <w:rPr>
                <w:rFonts w:asciiTheme="minorHAnsi" w:hAnsiTheme="minorHAnsi"/>
                <w:sz w:val="20"/>
                <w:lang w:val="it-IT"/>
              </w:rPr>
            </w:pPr>
          </w:p>
          <w:p w14:paraId="769B8C48" w14:textId="77777777" w:rsidR="00055A62" w:rsidRPr="00055A62" w:rsidRDefault="00055A62" w:rsidP="006D37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firstLine="720"/>
              <w:jc w:val="both"/>
              <w:rPr>
                <w:rFonts w:asciiTheme="minorHAnsi" w:hAnsiTheme="minorHAnsi"/>
                <w:sz w:val="20"/>
                <w:lang w:val="it-IT"/>
              </w:rPr>
            </w:pPr>
          </w:p>
        </w:tc>
      </w:tr>
    </w:tbl>
    <w:p w14:paraId="63E4B86D" w14:textId="77777777" w:rsidR="00055A62" w:rsidRPr="00E61C93" w:rsidRDefault="00055A62">
      <w:pPr>
        <w:rPr>
          <w:lang w:val="it-IT"/>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954"/>
        <w:gridCol w:w="3968"/>
      </w:tblGrid>
      <w:tr w:rsidR="00D85389" w:rsidRPr="00E61C93" w14:paraId="10A52E79" w14:textId="77777777" w:rsidTr="00D85389">
        <w:tc>
          <w:tcPr>
            <w:tcW w:w="5954" w:type="dxa"/>
            <w:shd w:val="clear" w:color="auto" w:fill="D9D9D9" w:themeFill="background1" w:themeFillShade="D9"/>
          </w:tcPr>
          <w:p w14:paraId="588427E1" w14:textId="77777777" w:rsidR="00D85389" w:rsidRPr="00E61C93" w:rsidRDefault="00D85389" w:rsidP="006D37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firstLine="720"/>
              <w:jc w:val="both"/>
              <w:rPr>
                <w:rFonts w:asciiTheme="minorHAnsi" w:hAnsiTheme="minorHAnsi"/>
                <w:i/>
                <w:sz w:val="20"/>
                <w:lang w:val="it-IT"/>
              </w:rPr>
            </w:pPr>
            <w:r w:rsidRPr="00E61C93">
              <w:rPr>
                <w:rFonts w:asciiTheme="majorHAnsi" w:hAnsiTheme="majorHAnsi"/>
                <w:b/>
                <w:sz w:val="20"/>
                <w:shd w:val="clear" w:color="auto" w:fill="D9D9D9" w:themeFill="background1" w:themeFillShade="D9"/>
                <w:lang w:val="it-IT"/>
              </w:rPr>
              <w:t>DOMANDA</w:t>
            </w:r>
            <w:r w:rsidRPr="00E61C93">
              <w:rPr>
                <w:rFonts w:asciiTheme="majorHAnsi" w:hAnsiTheme="majorHAnsi"/>
                <w:b/>
                <w:sz w:val="20"/>
                <w:lang w:val="it-IT"/>
              </w:rPr>
              <w:t xml:space="preserve"> 2</w:t>
            </w:r>
          </w:p>
        </w:tc>
        <w:tc>
          <w:tcPr>
            <w:tcW w:w="3968" w:type="dxa"/>
          </w:tcPr>
          <w:p w14:paraId="60FACD5C" w14:textId="77777777" w:rsidR="00D85389" w:rsidRPr="00E61C93" w:rsidRDefault="00D85389" w:rsidP="006D37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firstLine="720"/>
              <w:jc w:val="both"/>
              <w:rPr>
                <w:rFonts w:asciiTheme="minorHAnsi" w:hAnsiTheme="minorHAnsi"/>
                <w:i/>
                <w:sz w:val="20"/>
                <w:lang w:val="it-IT"/>
              </w:rPr>
            </w:pPr>
            <w:proofErr w:type="spellStart"/>
            <w:r w:rsidRPr="00A402B8">
              <w:rPr>
                <w:rFonts w:asciiTheme="minorHAnsi" w:hAnsiTheme="minorHAnsi"/>
                <w:i/>
                <w:sz w:val="20"/>
              </w:rPr>
              <w:t>Risultato</w:t>
            </w:r>
            <w:proofErr w:type="spellEnd"/>
          </w:p>
        </w:tc>
      </w:tr>
      <w:tr w:rsidR="00D85389" w:rsidRPr="00E61C93" w14:paraId="354900EB" w14:textId="77777777" w:rsidTr="00D85389">
        <w:tc>
          <w:tcPr>
            <w:tcW w:w="5954" w:type="dxa"/>
          </w:tcPr>
          <w:p w14:paraId="61802464" w14:textId="77777777" w:rsidR="002251C4" w:rsidRDefault="00D85389" w:rsidP="00E61C9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hAnsiTheme="minorHAnsi"/>
                <w:sz w:val="20"/>
                <w:lang w:val="it-IT"/>
              </w:rPr>
            </w:pPr>
            <w:r>
              <w:rPr>
                <w:rFonts w:asciiTheme="minorHAnsi" w:hAnsiTheme="minorHAnsi"/>
                <w:sz w:val="20"/>
                <w:lang w:val="it-IT"/>
              </w:rPr>
              <w:t xml:space="preserve">Considerata la seguente struttura dati, calcolare la quantità di memoria (in Byte) che verrà riservata </w:t>
            </w:r>
            <w:r w:rsidR="002251C4" w:rsidRPr="002251C4">
              <w:rPr>
                <w:rFonts w:asciiTheme="minorHAnsi" w:hAnsiTheme="minorHAnsi"/>
                <w:sz w:val="20"/>
                <w:lang w:val="it-IT"/>
              </w:rPr>
              <w:t>che verrà riservata in fase di compi</w:t>
            </w:r>
            <w:r w:rsidR="002251C4">
              <w:rPr>
                <w:rFonts w:asciiTheme="minorHAnsi" w:hAnsiTheme="minorHAnsi"/>
                <w:sz w:val="20"/>
                <w:lang w:val="it-IT"/>
              </w:rPr>
              <w:t>lazione per un’architettura a 64</w:t>
            </w:r>
            <w:r w:rsidR="002251C4" w:rsidRPr="002251C4">
              <w:rPr>
                <w:rFonts w:asciiTheme="minorHAnsi" w:hAnsiTheme="minorHAnsi"/>
                <w:sz w:val="20"/>
                <w:lang w:val="it-IT"/>
              </w:rPr>
              <w:t xml:space="preserve"> bit.</w:t>
            </w:r>
          </w:p>
          <w:p w14:paraId="5F28B7E9" w14:textId="0C00EB85" w:rsidR="00D85389" w:rsidRPr="002251C4" w:rsidRDefault="00D85389" w:rsidP="00E61C9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Courier New" w:hAnsi="Courier New" w:cs="Courier New"/>
                <w:sz w:val="20"/>
              </w:rPr>
            </w:pPr>
            <w:proofErr w:type="spellStart"/>
            <w:r w:rsidRPr="002251C4">
              <w:rPr>
                <w:rFonts w:ascii="Courier New" w:hAnsi="Courier New" w:cs="Courier New"/>
                <w:sz w:val="20"/>
              </w:rPr>
              <w:t>typ</w:t>
            </w:r>
            <w:proofErr w:type="spellEnd"/>
            <w:r w:rsidR="002251C4">
              <w:rPr>
                <w:rFonts w:ascii="Courier New" w:hAnsi="Courier New" w:cs="Courier New"/>
                <w:sz w:val="20"/>
                <w:lang w:val="it-IT"/>
              </w:rPr>
              <w:t>e</w:t>
            </w:r>
            <w:proofErr w:type="spellStart"/>
            <w:r w:rsidRPr="002251C4">
              <w:rPr>
                <w:rFonts w:ascii="Courier New" w:hAnsi="Courier New" w:cs="Courier New"/>
                <w:sz w:val="20"/>
              </w:rPr>
              <w:t>def</w:t>
            </w:r>
            <w:proofErr w:type="spellEnd"/>
            <w:r w:rsidRPr="002251C4">
              <w:rPr>
                <w:rFonts w:ascii="Courier New" w:hAnsi="Courier New" w:cs="Courier New"/>
                <w:sz w:val="20"/>
              </w:rPr>
              <w:t xml:space="preserve"> </w:t>
            </w:r>
            <w:proofErr w:type="spellStart"/>
            <w:r w:rsidRPr="002251C4">
              <w:rPr>
                <w:rFonts w:ascii="Courier New" w:hAnsi="Courier New" w:cs="Courier New"/>
                <w:sz w:val="20"/>
              </w:rPr>
              <w:t>struct</w:t>
            </w:r>
            <w:proofErr w:type="spellEnd"/>
            <w:r w:rsidRPr="002251C4">
              <w:rPr>
                <w:rFonts w:ascii="Courier New" w:hAnsi="Courier New" w:cs="Courier New"/>
                <w:sz w:val="20"/>
              </w:rPr>
              <w:t xml:space="preserve"> </w:t>
            </w:r>
            <w:proofErr w:type="spellStart"/>
            <w:r w:rsidRPr="002251C4">
              <w:rPr>
                <w:rFonts w:ascii="Courier New" w:hAnsi="Courier New" w:cs="Courier New"/>
                <w:sz w:val="20"/>
              </w:rPr>
              <w:t>type_s</w:t>
            </w:r>
            <w:proofErr w:type="spellEnd"/>
            <w:r w:rsidRPr="002251C4">
              <w:rPr>
                <w:rFonts w:ascii="Courier New" w:hAnsi="Courier New" w:cs="Courier New"/>
                <w:sz w:val="20"/>
              </w:rPr>
              <w:t xml:space="preserve"> {</w:t>
            </w:r>
          </w:p>
          <w:p w14:paraId="3824422F" w14:textId="77777777" w:rsidR="00D85389" w:rsidRPr="00D85389" w:rsidRDefault="00D85389" w:rsidP="00E61C9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Courier New" w:hAnsi="Courier New" w:cs="Courier New"/>
                <w:sz w:val="20"/>
              </w:rPr>
            </w:pPr>
            <w:r w:rsidRPr="002251C4">
              <w:rPr>
                <w:rFonts w:ascii="Courier New" w:hAnsi="Courier New" w:cs="Courier New"/>
                <w:sz w:val="20"/>
              </w:rPr>
              <w:t xml:space="preserve">   </w:t>
            </w:r>
            <w:r w:rsidRPr="00D85389">
              <w:rPr>
                <w:rFonts w:ascii="Courier New" w:hAnsi="Courier New" w:cs="Courier New"/>
                <w:sz w:val="20"/>
              </w:rPr>
              <w:t xml:space="preserve">char </w:t>
            </w:r>
            <w:proofErr w:type="spellStart"/>
            <w:r w:rsidRPr="00D85389">
              <w:rPr>
                <w:rFonts w:ascii="Courier New" w:hAnsi="Courier New" w:cs="Courier New"/>
                <w:sz w:val="20"/>
              </w:rPr>
              <w:t>str</w:t>
            </w:r>
            <w:proofErr w:type="spellEnd"/>
            <w:r w:rsidRPr="00D85389">
              <w:rPr>
                <w:rFonts w:ascii="Courier New" w:hAnsi="Courier New" w:cs="Courier New"/>
                <w:sz w:val="20"/>
              </w:rPr>
              <w:t>[20];</w:t>
            </w:r>
          </w:p>
          <w:p w14:paraId="620BC510" w14:textId="77777777" w:rsidR="00D85389" w:rsidRPr="00D85389" w:rsidRDefault="00D85389" w:rsidP="00E61C9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Courier New" w:hAnsi="Courier New" w:cs="Courier New"/>
                <w:sz w:val="20"/>
              </w:rPr>
            </w:pPr>
            <w:r w:rsidRPr="00D85389">
              <w:rPr>
                <w:rFonts w:ascii="Courier New" w:hAnsi="Courier New" w:cs="Courier New"/>
                <w:sz w:val="20"/>
              </w:rPr>
              <w:t xml:space="preserve">   float </w:t>
            </w:r>
            <w:proofErr w:type="spellStart"/>
            <w:r w:rsidRPr="00D85389">
              <w:rPr>
                <w:rFonts w:ascii="Courier New" w:hAnsi="Courier New" w:cs="Courier New"/>
                <w:sz w:val="20"/>
              </w:rPr>
              <w:t>val</w:t>
            </w:r>
            <w:proofErr w:type="spellEnd"/>
            <w:r w:rsidRPr="00D85389">
              <w:rPr>
                <w:rFonts w:ascii="Courier New" w:hAnsi="Courier New" w:cs="Courier New"/>
                <w:sz w:val="20"/>
              </w:rPr>
              <w:t>;</w:t>
            </w:r>
          </w:p>
          <w:p w14:paraId="7893D54B" w14:textId="77777777" w:rsidR="00D85389" w:rsidRPr="00D85389" w:rsidRDefault="00D85389" w:rsidP="00E61C9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Courier New" w:hAnsi="Courier New" w:cs="Courier New"/>
                <w:sz w:val="20"/>
              </w:rPr>
            </w:pPr>
            <w:r w:rsidRPr="00D85389">
              <w:rPr>
                <w:rFonts w:ascii="Courier New" w:hAnsi="Courier New" w:cs="Courier New"/>
                <w:sz w:val="20"/>
              </w:rPr>
              <w:t xml:space="preserve">} </w:t>
            </w:r>
            <w:proofErr w:type="spellStart"/>
            <w:r w:rsidRPr="00D85389">
              <w:rPr>
                <w:rFonts w:ascii="Courier New" w:hAnsi="Courier New" w:cs="Courier New"/>
                <w:sz w:val="20"/>
              </w:rPr>
              <w:t>type_t</w:t>
            </w:r>
            <w:proofErr w:type="spellEnd"/>
            <w:r>
              <w:rPr>
                <w:rFonts w:ascii="Courier New" w:hAnsi="Courier New" w:cs="Courier New"/>
                <w:sz w:val="20"/>
              </w:rPr>
              <w:t>;</w:t>
            </w:r>
          </w:p>
          <w:p w14:paraId="5A6AA052" w14:textId="77777777" w:rsidR="00D85389" w:rsidRPr="00D85389" w:rsidRDefault="00D85389" w:rsidP="00E61C9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Courier New" w:hAnsi="Courier New" w:cs="Courier New"/>
                <w:sz w:val="20"/>
              </w:rPr>
            </w:pPr>
            <w:proofErr w:type="spellStart"/>
            <w:r w:rsidRPr="00D85389">
              <w:rPr>
                <w:rFonts w:ascii="Courier New" w:hAnsi="Courier New" w:cs="Courier New"/>
                <w:sz w:val="20"/>
              </w:rPr>
              <w:t>type_t</w:t>
            </w:r>
            <w:proofErr w:type="spellEnd"/>
            <w:r w:rsidRPr="00D85389">
              <w:rPr>
                <w:rFonts w:ascii="Courier New" w:hAnsi="Courier New" w:cs="Courier New"/>
                <w:sz w:val="20"/>
              </w:rPr>
              <w:t xml:space="preserve"> vet[15];</w:t>
            </w:r>
          </w:p>
          <w:p w14:paraId="47955037" w14:textId="77777777" w:rsidR="00D85389" w:rsidRPr="00D85389" w:rsidRDefault="00D85389" w:rsidP="00E61C9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hAnsiTheme="minorHAnsi"/>
                <w:sz w:val="20"/>
              </w:rPr>
            </w:pPr>
          </w:p>
        </w:tc>
        <w:tc>
          <w:tcPr>
            <w:tcW w:w="3968" w:type="dxa"/>
          </w:tcPr>
          <w:p w14:paraId="4633336F" w14:textId="77777777" w:rsidR="00D85389" w:rsidRDefault="00D85389" w:rsidP="00E61C9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hAnsiTheme="minorHAnsi"/>
                <w:sz w:val="20"/>
                <w:lang w:val="it-IT"/>
              </w:rPr>
            </w:pPr>
            <w:r>
              <w:rPr>
                <w:rFonts w:asciiTheme="minorHAnsi" w:hAnsiTheme="minorHAnsi"/>
                <w:sz w:val="20"/>
                <w:lang w:val="it-IT"/>
              </w:rPr>
              <w:t xml:space="preserve">#Byte: </w:t>
            </w:r>
          </w:p>
        </w:tc>
      </w:tr>
      <w:tr w:rsidR="00D85389" w:rsidRPr="008F4373" w14:paraId="62E9F2B6" w14:textId="77777777" w:rsidTr="00C82DC1">
        <w:trPr>
          <w:trHeight w:val="1795"/>
        </w:trPr>
        <w:tc>
          <w:tcPr>
            <w:tcW w:w="9922" w:type="dxa"/>
            <w:gridSpan w:val="2"/>
          </w:tcPr>
          <w:p w14:paraId="4CB4F7CF" w14:textId="77777777" w:rsidR="00D85389" w:rsidRPr="002C4732" w:rsidRDefault="00D85389" w:rsidP="006D37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firstLine="720"/>
              <w:jc w:val="both"/>
              <w:rPr>
                <w:rFonts w:asciiTheme="minorHAnsi" w:hAnsiTheme="minorHAnsi"/>
                <w:sz w:val="20"/>
                <w:lang w:val="it-IT"/>
              </w:rPr>
            </w:pPr>
            <w:r w:rsidRPr="002C4732">
              <w:rPr>
                <w:rFonts w:asciiTheme="minorHAnsi" w:hAnsiTheme="minorHAnsi"/>
                <w:sz w:val="20"/>
                <w:lang w:val="it-IT"/>
              </w:rPr>
              <w:t>Risposta</w:t>
            </w:r>
          </w:p>
          <w:p w14:paraId="5593A221" w14:textId="77777777" w:rsidR="00D85389" w:rsidRDefault="00D85389" w:rsidP="006D37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hAnsiTheme="minorHAnsi"/>
                <w:sz w:val="20"/>
                <w:lang w:val="it-IT"/>
              </w:rPr>
            </w:pPr>
          </w:p>
          <w:p w14:paraId="1BBFB557" w14:textId="77777777" w:rsidR="00D85389" w:rsidRDefault="00D85389" w:rsidP="006D37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hAnsiTheme="minorHAnsi"/>
                <w:sz w:val="20"/>
                <w:lang w:val="it-IT"/>
              </w:rPr>
            </w:pPr>
          </w:p>
          <w:p w14:paraId="249C8CEB" w14:textId="77777777" w:rsidR="00D85389" w:rsidRDefault="00D85389" w:rsidP="006D37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hAnsiTheme="minorHAnsi"/>
                <w:sz w:val="20"/>
                <w:lang w:val="it-IT"/>
              </w:rPr>
            </w:pPr>
          </w:p>
          <w:p w14:paraId="24D6E3B2" w14:textId="77777777" w:rsidR="00D85389" w:rsidRPr="002C4732" w:rsidRDefault="00D85389" w:rsidP="006D37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firstLine="720"/>
              <w:jc w:val="both"/>
              <w:rPr>
                <w:rFonts w:asciiTheme="minorHAnsi" w:hAnsiTheme="minorHAnsi"/>
                <w:sz w:val="20"/>
                <w:lang w:val="it-IT"/>
              </w:rPr>
            </w:pPr>
          </w:p>
        </w:tc>
      </w:tr>
    </w:tbl>
    <w:p w14:paraId="44112228" w14:textId="77777777" w:rsidR="00982A41" w:rsidRDefault="00982A41"/>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954"/>
        <w:gridCol w:w="3827"/>
      </w:tblGrid>
      <w:tr w:rsidR="00882532" w:rsidRPr="008F4373" w14:paraId="548206E1" w14:textId="77777777" w:rsidTr="006D371F">
        <w:tc>
          <w:tcPr>
            <w:tcW w:w="5954" w:type="dxa"/>
            <w:shd w:val="clear" w:color="auto" w:fill="D9D9D9" w:themeFill="background1" w:themeFillShade="D9"/>
          </w:tcPr>
          <w:p w14:paraId="605843E7" w14:textId="77777777" w:rsidR="00882532" w:rsidRPr="00A402B8" w:rsidRDefault="00882532" w:rsidP="006D371F">
            <w:pPr>
              <w:widowControl w:val="0"/>
              <w:tabs>
                <w:tab w:val="left" w:pos="560"/>
                <w:tab w:val="left" w:pos="1120"/>
              </w:tabs>
              <w:autoSpaceDE w:val="0"/>
              <w:autoSpaceDN w:val="0"/>
              <w:adjustRightInd w:val="0"/>
              <w:ind w:left="-720" w:firstLine="720"/>
              <w:jc w:val="both"/>
              <w:rPr>
                <w:rFonts w:asciiTheme="majorHAnsi" w:hAnsiTheme="majorHAnsi"/>
                <w:b/>
                <w:sz w:val="20"/>
              </w:rPr>
            </w:pPr>
            <w:r w:rsidRPr="00982A41">
              <w:rPr>
                <w:rFonts w:asciiTheme="majorHAnsi" w:hAnsiTheme="majorHAnsi"/>
                <w:b/>
                <w:sz w:val="20"/>
                <w:shd w:val="clear" w:color="auto" w:fill="D9D9D9" w:themeFill="background1" w:themeFillShade="D9"/>
              </w:rPr>
              <w:t>DOMANDA</w:t>
            </w:r>
            <w:r>
              <w:rPr>
                <w:rFonts w:asciiTheme="majorHAnsi" w:hAnsiTheme="majorHAnsi"/>
                <w:b/>
                <w:sz w:val="20"/>
              </w:rPr>
              <w:t xml:space="preserve"> 3</w:t>
            </w:r>
          </w:p>
        </w:tc>
        <w:tc>
          <w:tcPr>
            <w:tcW w:w="3827" w:type="dxa"/>
          </w:tcPr>
          <w:p w14:paraId="3531D9EC" w14:textId="77777777" w:rsidR="00882532" w:rsidRPr="00A402B8" w:rsidRDefault="00882532" w:rsidP="006D37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firstLine="720"/>
              <w:jc w:val="both"/>
              <w:rPr>
                <w:rFonts w:asciiTheme="minorHAnsi" w:hAnsiTheme="minorHAnsi"/>
                <w:i/>
                <w:sz w:val="20"/>
              </w:rPr>
            </w:pPr>
          </w:p>
        </w:tc>
      </w:tr>
      <w:tr w:rsidR="00882532" w:rsidRPr="002251C4" w14:paraId="36FE839A" w14:textId="77777777" w:rsidTr="006D371F">
        <w:tc>
          <w:tcPr>
            <w:tcW w:w="9781" w:type="dxa"/>
            <w:gridSpan w:val="2"/>
          </w:tcPr>
          <w:p w14:paraId="1B4EBEE8" w14:textId="77777777" w:rsidR="00882532" w:rsidRPr="00341C0E" w:rsidRDefault="00593F21" w:rsidP="003518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317"/>
              <w:jc w:val="both"/>
              <w:rPr>
                <w:rFonts w:asciiTheme="minorHAnsi" w:hAnsiTheme="minorHAnsi"/>
                <w:sz w:val="20"/>
                <w:lang w:val="it-IT"/>
              </w:rPr>
            </w:pPr>
            <w:r>
              <w:rPr>
                <w:rFonts w:asciiTheme="minorHAnsi" w:hAnsiTheme="minorHAnsi"/>
                <w:sz w:val="20"/>
                <w:lang w:val="it-IT"/>
              </w:rPr>
              <w:t xml:space="preserve">Spiegare in cosa consiste il ciclo macchina di un calcolatore e calcolare il tempo necessario per eseguire un codice composto da 2 Milioni di istruzioni assumendo che: (a) il </w:t>
            </w:r>
            <w:r w:rsidR="00C02A52">
              <w:rPr>
                <w:rFonts w:asciiTheme="minorHAnsi" w:hAnsiTheme="minorHAnsi"/>
                <w:sz w:val="20"/>
                <w:lang w:val="it-IT"/>
              </w:rPr>
              <w:t>ciclo macchina sia composto da 3</w:t>
            </w:r>
            <w:r>
              <w:rPr>
                <w:rFonts w:asciiTheme="minorHAnsi" w:hAnsiTheme="minorHAnsi"/>
                <w:sz w:val="20"/>
                <w:lang w:val="it-IT"/>
              </w:rPr>
              <w:t xml:space="preserve"> fasi, (b) ciascuna fase sia eseguita in un periodo di clock pari a 0.5ns.</w:t>
            </w:r>
          </w:p>
        </w:tc>
      </w:tr>
      <w:tr w:rsidR="00882532" w:rsidRPr="008F4373" w14:paraId="71374D4A" w14:textId="77777777" w:rsidTr="006D371F">
        <w:tc>
          <w:tcPr>
            <w:tcW w:w="9781" w:type="dxa"/>
            <w:gridSpan w:val="2"/>
          </w:tcPr>
          <w:p w14:paraId="5D0B830F" w14:textId="77777777" w:rsidR="00882532" w:rsidRPr="00510AA4" w:rsidRDefault="00882532" w:rsidP="006D37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firstLine="720"/>
              <w:jc w:val="both"/>
              <w:rPr>
                <w:rFonts w:asciiTheme="minorHAnsi" w:hAnsiTheme="minorHAnsi"/>
                <w:sz w:val="20"/>
                <w:lang w:val="it-IT"/>
              </w:rPr>
            </w:pPr>
            <w:r>
              <w:rPr>
                <w:rFonts w:asciiTheme="minorHAnsi" w:hAnsiTheme="minorHAnsi"/>
                <w:sz w:val="20"/>
                <w:lang w:val="it-IT"/>
              </w:rPr>
              <w:t>Risposta</w:t>
            </w:r>
          </w:p>
          <w:p w14:paraId="1DAFC7AB" w14:textId="77777777" w:rsidR="00882532" w:rsidRDefault="00882532" w:rsidP="006D37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firstLine="720"/>
              <w:jc w:val="both"/>
              <w:rPr>
                <w:rFonts w:asciiTheme="minorHAnsi" w:hAnsiTheme="minorHAnsi"/>
                <w:sz w:val="20"/>
                <w:lang w:val="it-IT"/>
              </w:rPr>
            </w:pPr>
          </w:p>
          <w:p w14:paraId="7B8BB034" w14:textId="77777777" w:rsidR="008A4E9A" w:rsidRDefault="008A4E9A" w:rsidP="006D37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firstLine="720"/>
              <w:jc w:val="both"/>
              <w:rPr>
                <w:rFonts w:asciiTheme="minorHAnsi" w:hAnsiTheme="minorHAnsi"/>
                <w:sz w:val="20"/>
                <w:lang w:val="it-IT"/>
              </w:rPr>
            </w:pPr>
          </w:p>
          <w:p w14:paraId="38F3A6DD" w14:textId="77777777" w:rsidR="008A4E9A" w:rsidRDefault="008A4E9A" w:rsidP="006D37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firstLine="720"/>
              <w:jc w:val="both"/>
              <w:rPr>
                <w:rFonts w:asciiTheme="minorHAnsi" w:hAnsiTheme="minorHAnsi"/>
                <w:sz w:val="20"/>
                <w:lang w:val="it-IT"/>
              </w:rPr>
            </w:pPr>
          </w:p>
          <w:p w14:paraId="76553C61" w14:textId="77777777" w:rsidR="009D5F7F" w:rsidRDefault="009D5F7F" w:rsidP="006D37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firstLine="720"/>
              <w:jc w:val="both"/>
              <w:rPr>
                <w:rFonts w:asciiTheme="minorHAnsi" w:hAnsiTheme="minorHAnsi"/>
                <w:sz w:val="20"/>
                <w:lang w:val="it-IT"/>
              </w:rPr>
            </w:pPr>
          </w:p>
          <w:p w14:paraId="3EFA5C1C" w14:textId="77777777" w:rsidR="009D5F7F" w:rsidRDefault="009D5F7F" w:rsidP="006D37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firstLine="720"/>
              <w:jc w:val="both"/>
              <w:rPr>
                <w:rFonts w:asciiTheme="minorHAnsi" w:hAnsiTheme="minorHAnsi"/>
                <w:sz w:val="20"/>
                <w:lang w:val="it-IT"/>
              </w:rPr>
            </w:pPr>
          </w:p>
          <w:p w14:paraId="25AC7637" w14:textId="77777777" w:rsidR="009D5F7F" w:rsidRDefault="009D5F7F" w:rsidP="006D37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firstLine="720"/>
              <w:jc w:val="both"/>
              <w:rPr>
                <w:rFonts w:asciiTheme="minorHAnsi" w:hAnsiTheme="minorHAnsi"/>
                <w:sz w:val="20"/>
                <w:lang w:val="it-IT"/>
              </w:rPr>
            </w:pPr>
          </w:p>
          <w:p w14:paraId="643FDFDD" w14:textId="77777777" w:rsidR="009D5F7F" w:rsidRDefault="009D5F7F" w:rsidP="006D37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firstLine="720"/>
              <w:jc w:val="both"/>
              <w:rPr>
                <w:rFonts w:asciiTheme="minorHAnsi" w:hAnsiTheme="minorHAnsi"/>
                <w:sz w:val="20"/>
                <w:lang w:val="it-IT"/>
              </w:rPr>
            </w:pPr>
          </w:p>
          <w:p w14:paraId="017C10DC" w14:textId="77777777" w:rsidR="008A4E9A" w:rsidRDefault="008A4E9A" w:rsidP="006D37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firstLine="720"/>
              <w:jc w:val="both"/>
              <w:rPr>
                <w:rFonts w:asciiTheme="minorHAnsi" w:hAnsiTheme="minorHAnsi"/>
                <w:sz w:val="20"/>
                <w:lang w:val="it-IT"/>
              </w:rPr>
            </w:pPr>
          </w:p>
          <w:p w14:paraId="0F9F66CC" w14:textId="77777777" w:rsidR="008053B9" w:rsidRDefault="008053B9" w:rsidP="006D37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firstLine="720"/>
              <w:jc w:val="both"/>
              <w:rPr>
                <w:rFonts w:asciiTheme="minorHAnsi" w:hAnsiTheme="minorHAnsi"/>
                <w:sz w:val="20"/>
                <w:lang w:val="it-IT"/>
              </w:rPr>
            </w:pPr>
          </w:p>
        </w:tc>
      </w:tr>
      <w:tr w:rsidR="00871DDE" w:rsidRPr="008F4373" w14:paraId="30836905" w14:textId="77777777" w:rsidTr="00330453">
        <w:tc>
          <w:tcPr>
            <w:tcW w:w="9781" w:type="dxa"/>
            <w:gridSpan w:val="2"/>
            <w:shd w:val="clear" w:color="auto" w:fill="D9D9D9" w:themeFill="background1" w:themeFillShade="D9"/>
          </w:tcPr>
          <w:p w14:paraId="719D0987" w14:textId="77777777" w:rsidR="00871DDE" w:rsidRPr="00A402B8" w:rsidRDefault="00871DDE" w:rsidP="006D37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firstLine="720"/>
              <w:jc w:val="both"/>
              <w:rPr>
                <w:rFonts w:asciiTheme="minorHAnsi" w:hAnsiTheme="minorHAnsi"/>
                <w:i/>
                <w:sz w:val="20"/>
              </w:rPr>
            </w:pPr>
            <w:r w:rsidRPr="00982A41">
              <w:rPr>
                <w:rFonts w:asciiTheme="majorHAnsi" w:hAnsiTheme="majorHAnsi"/>
                <w:b/>
                <w:sz w:val="20"/>
                <w:shd w:val="clear" w:color="auto" w:fill="D9D9D9" w:themeFill="background1" w:themeFillShade="D9"/>
              </w:rPr>
              <w:lastRenderedPageBreak/>
              <w:t>DOMANDA</w:t>
            </w:r>
            <w:r w:rsidRPr="00A402B8">
              <w:rPr>
                <w:rFonts w:asciiTheme="majorHAnsi" w:hAnsiTheme="majorHAnsi"/>
                <w:b/>
                <w:sz w:val="20"/>
              </w:rPr>
              <w:t xml:space="preserve"> </w:t>
            </w:r>
            <w:r>
              <w:rPr>
                <w:rFonts w:asciiTheme="majorHAnsi" w:hAnsiTheme="majorHAnsi"/>
                <w:b/>
                <w:sz w:val="20"/>
              </w:rPr>
              <w:t>4 (PROGRAMMAZIONE)</w:t>
            </w:r>
            <w:r>
              <w:rPr>
                <w:rFonts w:asciiTheme="majorHAnsi" w:hAnsiTheme="majorHAnsi"/>
                <w:b/>
                <w:sz w:val="20"/>
              </w:rPr>
              <w:tab/>
            </w:r>
          </w:p>
        </w:tc>
      </w:tr>
    </w:tbl>
    <w:p w14:paraId="3C60AABA" w14:textId="77777777" w:rsidR="00E917A4" w:rsidRPr="00800C31" w:rsidRDefault="00E917A4" w:rsidP="00E917A4">
      <w:pPr>
        <w:jc w:val="both"/>
        <w:rPr>
          <w:rFonts w:asciiTheme="minorHAnsi" w:hAnsiTheme="minorHAnsi"/>
          <w:sz w:val="20"/>
          <w:szCs w:val="20"/>
          <w:lang w:val="it-IT"/>
        </w:rPr>
      </w:pPr>
      <w:r w:rsidRPr="00800C31">
        <w:rPr>
          <w:rFonts w:asciiTheme="minorHAnsi" w:hAnsiTheme="minorHAnsi"/>
          <w:sz w:val="20"/>
          <w:szCs w:val="20"/>
          <w:lang w:val="it-IT"/>
        </w:rPr>
        <w:t>Scrivere un programma per la gestione delle prenotazioni delle visite in uno studio medico. Le visite prenotate sono descritte in un file di sola lettura in cui ogni riga rappresenta una visita in questo formato:</w:t>
      </w:r>
    </w:p>
    <w:p w14:paraId="6382671A" w14:textId="77777777" w:rsidR="00E917A4" w:rsidRPr="00800C31" w:rsidRDefault="00E917A4" w:rsidP="002251C4">
      <w:pPr>
        <w:ind w:left="2160" w:firstLine="720"/>
        <w:jc w:val="both"/>
        <w:rPr>
          <w:rFonts w:asciiTheme="minorHAnsi" w:hAnsiTheme="minorHAnsi"/>
          <w:b/>
          <w:sz w:val="20"/>
          <w:szCs w:val="20"/>
          <w:lang w:val="it-IT"/>
        </w:rPr>
      </w:pPr>
      <w:r w:rsidRPr="00800C31">
        <w:rPr>
          <w:rFonts w:asciiTheme="minorHAnsi" w:hAnsiTheme="minorHAnsi"/>
          <w:b/>
          <w:sz w:val="20"/>
          <w:szCs w:val="20"/>
          <w:lang w:val="it-IT"/>
        </w:rPr>
        <w:t>&lt;NOME&gt; &lt;COGNOME&gt; &lt;GG-MM-AAAA&gt;</w:t>
      </w:r>
    </w:p>
    <w:p w14:paraId="1CBA3FDE" w14:textId="3324C434" w:rsidR="00E917A4" w:rsidRPr="00800C31" w:rsidRDefault="00E917A4" w:rsidP="00E917A4">
      <w:pPr>
        <w:spacing w:after="120"/>
        <w:jc w:val="both"/>
        <w:rPr>
          <w:rFonts w:asciiTheme="minorHAnsi" w:hAnsiTheme="minorHAnsi"/>
          <w:sz w:val="20"/>
          <w:szCs w:val="20"/>
          <w:lang w:val="it-IT"/>
        </w:rPr>
      </w:pPr>
      <w:r w:rsidRPr="00800C31">
        <w:rPr>
          <w:rFonts w:asciiTheme="minorHAnsi" w:hAnsiTheme="minorHAnsi"/>
          <w:sz w:val="20"/>
          <w:szCs w:val="20"/>
          <w:lang w:val="it-IT"/>
        </w:rPr>
        <w:t xml:space="preserve">In cui </w:t>
      </w:r>
      <w:r w:rsidRPr="004B7369">
        <w:rPr>
          <w:rFonts w:asciiTheme="minorHAnsi" w:hAnsiTheme="minorHAnsi"/>
          <w:b/>
          <w:sz w:val="20"/>
          <w:szCs w:val="20"/>
          <w:lang w:val="it-IT"/>
        </w:rPr>
        <w:t>NOME</w:t>
      </w:r>
      <w:r w:rsidRPr="00800C31">
        <w:rPr>
          <w:rFonts w:asciiTheme="minorHAnsi" w:hAnsiTheme="minorHAnsi"/>
          <w:sz w:val="20"/>
          <w:szCs w:val="20"/>
          <w:lang w:val="it-IT"/>
        </w:rPr>
        <w:t xml:space="preserve">, </w:t>
      </w:r>
      <w:r w:rsidRPr="004B7369">
        <w:rPr>
          <w:rFonts w:asciiTheme="minorHAnsi" w:hAnsiTheme="minorHAnsi"/>
          <w:b/>
          <w:sz w:val="20"/>
          <w:szCs w:val="20"/>
          <w:lang w:val="it-IT"/>
        </w:rPr>
        <w:t>COGNOME</w:t>
      </w:r>
      <w:r w:rsidRPr="00800C31">
        <w:rPr>
          <w:rFonts w:asciiTheme="minorHAnsi" w:hAnsiTheme="minorHAnsi"/>
          <w:sz w:val="20"/>
          <w:szCs w:val="20"/>
          <w:lang w:val="it-IT"/>
        </w:rPr>
        <w:t xml:space="preserve"> sono stringhe di massimo 30 caratteri e </w:t>
      </w:r>
      <w:r w:rsidRPr="004B7369">
        <w:rPr>
          <w:rFonts w:asciiTheme="minorHAnsi" w:hAnsiTheme="minorHAnsi"/>
          <w:b/>
          <w:sz w:val="20"/>
          <w:szCs w:val="20"/>
          <w:lang w:val="it-IT"/>
        </w:rPr>
        <w:t>GG-MM-AAAA</w:t>
      </w:r>
      <w:r w:rsidRPr="00800C31">
        <w:rPr>
          <w:rFonts w:asciiTheme="minorHAnsi" w:hAnsiTheme="minorHAnsi"/>
          <w:sz w:val="20"/>
          <w:szCs w:val="20"/>
          <w:lang w:val="it-IT"/>
        </w:rPr>
        <w:t xml:space="preserve"> è una data di 10 caratteri. Il file ha dimensione non nota a priori. </w:t>
      </w:r>
    </w:p>
    <w:p w14:paraId="3030DEF2" w14:textId="77777777" w:rsidR="00FE392E" w:rsidRPr="00800C31" w:rsidRDefault="00FE392E" w:rsidP="00FE392E">
      <w:pPr>
        <w:jc w:val="both"/>
        <w:rPr>
          <w:rFonts w:asciiTheme="minorHAnsi" w:hAnsiTheme="minorHAnsi"/>
          <w:sz w:val="20"/>
          <w:szCs w:val="20"/>
          <w:lang w:val="it-IT"/>
        </w:rPr>
      </w:pPr>
      <w:r w:rsidRPr="00800C31">
        <w:rPr>
          <w:rFonts w:asciiTheme="minorHAnsi" w:hAnsiTheme="minorHAnsi"/>
          <w:sz w:val="20"/>
          <w:szCs w:val="20"/>
          <w:lang w:val="it-IT"/>
        </w:rPr>
        <w:t>Il programma viene lanciato specificando da linea di commando il nome del file contenente le visite come primo argomento e una data</w:t>
      </w:r>
      <w:r>
        <w:rPr>
          <w:rFonts w:asciiTheme="minorHAnsi" w:hAnsiTheme="minorHAnsi"/>
          <w:sz w:val="20"/>
          <w:szCs w:val="20"/>
          <w:lang w:val="it-IT"/>
        </w:rPr>
        <w:t xml:space="preserve">, sempre secondo il formato </w:t>
      </w:r>
      <w:r w:rsidRPr="004B7369">
        <w:rPr>
          <w:rFonts w:asciiTheme="minorHAnsi" w:hAnsiTheme="minorHAnsi"/>
          <w:b/>
          <w:sz w:val="20"/>
          <w:szCs w:val="20"/>
          <w:lang w:val="it-IT"/>
        </w:rPr>
        <w:t>GG-MM-AAAA</w:t>
      </w:r>
      <w:r>
        <w:rPr>
          <w:rFonts w:asciiTheme="minorHAnsi" w:hAnsiTheme="minorHAnsi"/>
          <w:b/>
          <w:sz w:val="20"/>
          <w:szCs w:val="20"/>
          <w:lang w:val="it-IT"/>
        </w:rPr>
        <w:t>,</w:t>
      </w:r>
      <w:r w:rsidRPr="00800C31">
        <w:rPr>
          <w:rFonts w:asciiTheme="minorHAnsi" w:hAnsiTheme="minorHAnsi"/>
          <w:sz w:val="20"/>
          <w:szCs w:val="20"/>
          <w:lang w:val="it-IT"/>
        </w:rPr>
        <w:t xml:space="preserve"> come secondo argomento.</w:t>
      </w:r>
      <w:r>
        <w:rPr>
          <w:rFonts w:asciiTheme="minorHAnsi" w:hAnsiTheme="minorHAnsi"/>
          <w:sz w:val="20"/>
          <w:szCs w:val="20"/>
          <w:lang w:val="it-IT"/>
        </w:rPr>
        <w:t xml:space="preserve"> </w:t>
      </w:r>
      <w:r w:rsidRPr="00800C31">
        <w:rPr>
          <w:rFonts w:asciiTheme="minorHAnsi" w:hAnsiTheme="minorHAnsi"/>
          <w:sz w:val="20"/>
          <w:szCs w:val="20"/>
          <w:lang w:val="it-IT"/>
        </w:rPr>
        <w:t xml:space="preserve">Il programma deve creare e gestire una lista </w:t>
      </w:r>
      <w:r>
        <w:rPr>
          <w:rFonts w:asciiTheme="minorHAnsi" w:hAnsiTheme="minorHAnsi"/>
          <w:sz w:val="20"/>
          <w:szCs w:val="20"/>
          <w:lang w:val="it-IT"/>
        </w:rPr>
        <w:t xml:space="preserve">contente solo i </w:t>
      </w:r>
      <w:r w:rsidRPr="00800C31">
        <w:rPr>
          <w:rFonts w:asciiTheme="minorHAnsi" w:hAnsiTheme="minorHAnsi"/>
          <w:sz w:val="20"/>
          <w:szCs w:val="20"/>
          <w:lang w:val="it-IT"/>
        </w:rPr>
        <w:t>pazienti d</w:t>
      </w:r>
      <w:r>
        <w:rPr>
          <w:rFonts w:asciiTheme="minorHAnsi" w:hAnsiTheme="minorHAnsi"/>
          <w:sz w:val="20"/>
          <w:szCs w:val="20"/>
          <w:lang w:val="it-IT"/>
        </w:rPr>
        <w:t>ella data passata come secondo parametro da linea comando</w:t>
      </w:r>
      <w:r w:rsidRPr="00800C31">
        <w:rPr>
          <w:rFonts w:asciiTheme="minorHAnsi" w:hAnsiTheme="minorHAnsi"/>
          <w:sz w:val="20"/>
          <w:szCs w:val="20"/>
          <w:lang w:val="it-IT"/>
        </w:rPr>
        <w:t xml:space="preserve">. Inoltre il programma deve fornire un menu utente in cui il medico ha la possibilità di:  </w:t>
      </w:r>
    </w:p>
    <w:p w14:paraId="5DE5C5B3" w14:textId="20B15B96" w:rsidR="00E917A4" w:rsidRPr="00800C31" w:rsidRDefault="00E917A4" w:rsidP="007B7BD5">
      <w:pPr>
        <w:ind w:left="720"/>
        <w:jc w:val="both"/>
        <w:rPr>
          <w:rFonts w:asciiTheme="minorHAnsi" w:hAnsiTheme="minorHAnsi"/>
          <w:sz w:val="20"/>
          <w:szCs w:val="20"/>
          <w:lang w:val="it-IT"/>
        </w:rPr>
      </w:pPr>
      <w:r w:rsidRPr="00800C31">
        <w:rPr>
          <w:rFonts w:asciiTheme="minorHAnsi" w:hAnsiTheme="minorHAnsi"/>
          <w:sz w:val="20"/>
          <w:szCs w:val="20"/>
          <w:lang w:val="it-IT"/>
        </w:rPr>
        <w:t xml:space="preserve">1) Richiedere chi sia il prossimo assistito da visitare; </w:t>
      </w:r>
    </w:p>
    <w:p w14:paraId="52DE516C" w14:textId="77777777" w:rsidR="00E917A4" w:rsidRPr="00800C31" w:rsidRDefault="00E917A4" w:rsidP="007B7BD5">
      <w:pPr>
        <w:ind w:left="720"/>
        <w:jc w:val="both"/>
        <w:rPr>
          <w:rFonts w:asciiTheme="minorHAnsi" w:hAnsiTheme="minorHAnsi"/>
          <w:sz w:val="20"/>
          <w:szCs w:val="20"/>
          <w:lang w:val="it-IT"/>
        </w:rPr>
      </w:pPr>
      <w:r w:rsidRPr="00800C31">
        <w:rPr>
          <w:rFonts w:asciiTheme="minorHAnsi" w:hAnsiTheme="minorHAnsi"/>
          <w:sz w:val="20"/>
          <w:szCs w:val="20"/>
          <w:lang w:val="it-IT"/>
        </w:rPr>
        <w:t>2) Rimuovere un assistito dalla lista;</w:t>
      </w:r>
    </w:p>
    <w:p w14:paraId="35E67D91" w14:textId="434092E4" w:rsidR="00E917A4" w:rsidRPr="00800C31" w:rsidRDefault="00E917A4" w:rsidP="007B7BD5">
      <w:pPr>
        <w:ind w:left="720"/>
        <w:jc w:val="both"/>
        <w:rPr>
          <w:rFonts w:asciiTheme="minorHAnsi" w:hAnsiTheme="minorHAnsi"/>
          <w:sz w:val="20"/>
          <w:szCs w:val="20"/>
          <w:lang w:val="it-IT"/>
        </w:rPr>
      </w:pPr>
      <w:r w:rsidRPr="00800C31">
        <w:rPr>
          <w:rFonts w:asciiTheme="minorHAnsi" w:hAnsiTheme="minorHAnsi"/>
          <w:sz w:val="20"/>
          <w:szCs w:val="20"/>
          <w:lang w:val="it-IT"/>
        </w:rPr>
        <w:t>3) Stampare la lista visite di una giornata</w:t>
      </w:r>
      <w:r w:rsidR="007B7BD5">
        <w:rPr>
          <w:rFonts w:asciiTheme="minorHAnsi" w:hAnsiTheme="minorHAnsi"/>
          <w:sz w:val="20"/>
          <w:szCs w:val="20"/>
          <w:lang w:val="it-IT"/>
        </w:rPr>
        <w:t>;</w:t>
      </w:r>
    </w:p>
    <w:p w14:paraId="666BFBA4" w14:textId="1F500348" w:rsidR="00E917A4" w:rsidRPr="00800C31" w:rsidRDefault="00E917A4" w:rsidP="007B7BD5">
      <w:pPr>
        <w:spacing w:after="120"/>
        <w:ind w:left="720"/>
        <w:jc w:val="both"/>
        <w:rPr>
          <w:rFonts w:asciiTheme="minorHAnsi" w:hAnsiTheme="minorHAnsi"/>
          <w:sz w:val="20"/>
          <w:szCs w:val="20"/>
          <w:lang w:val="it-IT"/>
        </w:rPr>
      </w:pPr>
      <w:r w:rsidRPr="00800C31">
        <w:rPr>
          <w:rFonts w:asciiTheme="minorHAnsi" w:hAnsiTheme="minorHAnsi"/>
          <w:sz w:val="20"/>
          <w:szCs w:val="20"/>
          <w:lang w:val="it-IT"/>
        </w:rPr>
        <w:t>4) Terminare il programma</w:t>
      </w:r>
      <w:r w:rsidR="007B7BD5">
        <w:rPr>
          <w:rFonts w:asciiTheme="minorHAnsi" w:hAnsiTheme="minorHAnsi"/>
          <w:sz w:val="20"/>
          <w:szCs w:val="20"/>
          <w:lang w:val="it-IT"/>
        </w:rPr>
        <w:t>.</w:t>
      </w:r>
    </w:p>
    <w:p w14:paraId="57A1A5DB" w14:textId="77777777" w:rsidR="00E917A4" w:rsidRPr="00800C31" w:rsidRDefault="00E917A4" w:rsidP="00E917A4">
      <w:pPr>
        <w:jc w:val="both"/>
        <w:rPr>
          <w:rFonts w:asciiTheme="minorHAnsi" w:hAnsiTheme="minorHAnsi"/>
          <w:sz w:val="20"/>
          <w:szCs w:val="20"/>
          <w:lang w:val="it-IT"/>
        </w:rPr>
      </w:pPr>
      <w:r w:rsidRPr="00800C31">
        <w:rPr>
          <w:rFonts w:asciiTheme="minorHAnsi" w:hAnsiTheme="minorHAnsi"/>
          <w:sz w:val="20"/>
          <w:szCs w:val="20"/>
          <w:lang w:val="it-IT"/>
        </w:rPr>
        <w:t>Finita l’esecuzione di un’opzione deve essere riproposto all’utente lo stesso menu in modo che possa effettuare un’altra scelta. Il programma termina quando l’utente inserisce l’opzione 4.</w:t>
      </w:r>
    </w:p>
    <w:p w14:paraId="6F64B63F" w14:textId="7D456FA2" w:rsidR="00E917A4" w:rsidRPr="00800C31" w:rsidRDefault="00FE392E" w:rsidP="00E917A4">
      <w:pPr>
        <w:jc w:val="both"/>
        <w:rPr>
          <w:rFonts w:asciiTheme="minorHAnsi" w:hAnsiTheme="minorHAnsi"/>
          <w:sz w:val="20"/>
          <w:szCs w:val="20"/>
          <w:lang w:val="it-IT"/>
        </w:rPr>
      </w:pPr>
      <w:r w:rsidRPr="00800C31">
        <w:rPr>
          <w:rFonts w:asciiTheme="minorHAnsi" w:hAnsiTheme="minorHAnsi"/>
          <w:sz w:val="20"/>
          <w:szCs w:val="20"/>
          <w:lang w:val="it-IT"/>
        </w:rPr>
        <w:t xml:space="preserve">Nel caso </w:t>
      </w:r>
      <w:r>
        <w:rPr>
          <w:rFonts w:asciiTheme="minorHAnsi" w:hAnsiTheme="minorHAnsi"/>
          <w:sz w:val="20"/>
          <w:szCs w:val="20"/>
          <w:lang w:val="it-IT"/>
        </w:rPr>
        <w:t xml:space="preserve">dell’opzione </w:t>
      </w:r>
      <w:r w:rsidRPr="00800C31">
        <w:rPr>
          <w:rFonts w:asciiTheme="minorHAnsi" w:hAnsiTheme="minorHAnsi"/>
          <w:sz w:val="20"/>
          <w:szCs w:val="20"/>
          <w:lang w:val="it-IT"/>
        </w:rPr>
        <w:t xml:space="preserve">1, il programma deve stampare </w:t>
      </w:r>
      <w:r>
        <w:rPr>
          <w:rFonts w:asciiTheme="minorHAnsi" w:hAnsiTheme="minorHAnsi"/>
          <w:sz w:val="20"/>
          <w:szCs w:val="20"/>
          <w:lang w:val="it-IT"/>
        </w:rPr>
        <w:t>NOME e</w:t>
      </w:r>
      <w:r w:rsidR="00E917A4" w:rsidRPr="00800C31">
        <w:rPr>
          <w:rFonts w:asciiTheme="minorHAnsi" w:hAnsiTheme="minorHAnsi"/>
          <w:sz w:val="20"/>
          <w:szCs w:val="20"/>
          <w:lang w:val="it-IT"/>
        </w:rPr>
        <w:t xml:space="preserve"> </w:t>
      </w:r>
      <w:r w:rsidR="00E917A4">
        <w:rPr>
          <w:rFonts w:asciiTheme="minorHAnsi" w:hAnsiTheme="minorHAnsi"/>
          <w:sz w:val="20"/>
          <w:szCs w:val="20"/>
          <w:lang w:val="it-IT"/>
        </w:rPr>
        <w:t>COGNOME</w:t>
      </w:r>
      <w:r w:rsidR="00E917A4" w:rsidRPr="00800C31">
        <w:rPr>
          <w:rFonts w:asciiTheme="minorHAnsi" w:hAnsiTheme="minorHAnsi"/>
          <w:sz w:val="20"/>
          <w:szCs w:val="20"/>
          <w:lang w:val="it-IT"/>
        </w:rPr>
        <w:t xml:space="preserve"> del prossimo assistito da visitare in giornata e considerar</w:t>
      </w:r>
      <w:r w:rsidR="0043197E">
        <w:rPr>
          <w:rFonts w:asciiTheme="minorHAnsi" w:hAnsiTheme="minorHAnsi"/>
          <w:sz w:val="20"/>
          <w:szCs w:val="20"/>
          <w:lang w:val="it-IT"/>
        </w:rPr>
        <w:t xml:space="preserve">e tale visita </w:t>
      </w:r>
      <w:r w:rsidR="00E917A4" w:rsidRPr="00800C31">
        <w:rPr>
          <w:rFonts w:asciiTheme="minorHAnsi" w:hAnsiTheme="minorHAnsi"/>
          <w:sz w:val="20"/>
          <w:szCs w:val="20"/>
          <w:lang w:val="it-IT"/>
        </w:rPr>
        <w:t>effettuata.</w:t>
      </w:r>
      <w:r w:rsidR="00C77C2B">
        <w:rPr>
          <w:rFonts w:asciiTheme="minorHAnsi" w:hAnsiTheme="minorHAnsi"/>
          <w:sz w:val="20"/>
          <w:szCs w:val="20"/>
          <w:lang w:val="it-IT"/>
        </w:rPr>
        <w:t xml:space="preserve"> Si utilizzi come ordine quello di </w:t>
      </w:r>
      <w:r w:rsidR="00330453">
        <w:rPr>
          <w:rFonts w:asciiTheme="minorHAnsi" w:hAnsiTheme="minorHAnsi"/>
          <w:sz w:val="20"/>
          <w:szCs w:val="20"/>
          <w:lang w:val="it-IT"/>
        </w:rPr>
        <w:t xml:space="preserve">apparizione </w:t>
      </w:r>
      <w:r w:rsidR="00C77C2B">
        <w:rPr>
          <w:rFonts w:asciiTheme="minorHAnsi" w:hAnsiTheme="minorHAnsi"/>
          <w:sz w:val="20"/>
          <w:szCs w:val="20"/>
          <w:lang w:val="it-IT"/>
        </w:rPr>
        <w:t>nel file di testo.</w:t>
      </w:r>
    </w:p>
    <w:p w14:paraId="05B07A1D" w14:textId="6BD88D8A" w:rsidR="00E917A4" w:rsidRPr="00800C31" w:rsidRDefault="00E917A4" w:rsidP="00E917A4">
      <w:pPr>
        <w:jc w:val="both"/>
        <w:rPr>
          <w:rFonts w:asciiTheme="minorHAnsi" w:hAnsiTheme="minorHAnsi"/>
          <w:sz w:val="20"/>
          <w:szCs w:val="20"/>
          <w:lang w:val="it-IT"/>
        </w:rPr>
      </w:pPr>
      <w:r w:rsidRPr="00800C31">
        <w:rPr>
          <w:rFonts w:asciiTheme="minorHAnsi" w:hAnsiTheme="minorHAnsi"/>
          <w:sz w:val="20"/>
          <w:szCs w:val="20"/>
          <w:lang w:val="it-IT"/>
        </w:rPr>
        <w:t xml:space="preserve">Nel caso </w:t>
      </w:r>
      <w:r w:rsidR="0043197E">
        <w:rPr>
          <w:rFonts w:asciiTheme="minorHAnsi" w:hAnsiTheme="minorHAnsi"/>
          <w:sz w:val="20"/>
          <w:szCs w:val="20"/>
          <w:lang w:val="it-IT"/>
        </w:rPr>
        <w:t xml:space="preserve">dell’opzione </w:t>
      </w:r>
      <w:r w:rsidRPr="00800C31">
        <w:rPr>
          <w:rFonts w:asciiTheme="minorHAnsi" w:hAnsiTheme="minorHAnsi"/>
          <w:sz w:val="20"/>
          <w:szCs w:val="20"/>
          <w:lang w:val="it-IT"/>
        </w:rPr>
        <w:t xml:space="preserve">2 deve richiedere </w:t>
      </w:r>
      <w:r>
        <w:rPr>
          <w:rFonts w:asciiTheme="minorHAnsi" w:hAnsiTheme="minorHAnsi"/>
          <w:sz w:val="20"/>
          <w:szCs w:val="20"/>
          <w:lang w:val="it-IT"/>
        </w:rPr>
        <w:t>NOME</w:t>
      </w:r>
      <w:r w:rsidR="0043197E">
        <w:rPr>
          <w:rFonts w:asciiTheme="minorHAnsi" w:hAnsiTheme="minorHAnsi"/>
          <w:sz w:val="20"/>
          <w:szCs w:val="20"/>
          <w:lang w:val="it-IT"/>
        </w:rPr>
        <w:t xml:space="preserve"> e</w:t>
      </w:r>
      <w:r w:rsidRPr="00800C31">
        <w:rPr>
          <w:rFonts w:asciiTheme="minorHAnsi" w:hAnsiTheme="minorHAnsi"/>
          <w:sz w:val="20"/>
          <w:szCs w:val="20"/>
          <w:lang w:val="it-IT"/>
        </w:rPr>
        <w:t xml:space="preserve"> </w:t>
      </w:r>
      <w:r>
        <w:rPr>
          <w:rFonts w:asciiTheme="minorHAnsi" w:hAnsiTheme="minorHAnsi"/>
          <w:sz w:val="20"/>
          <w:szCs w:val="20"/>
          <w:lang w:val="it-IT"/>
        </w:rPr>
        <w:t>COGNOME</w:t>
      </w:r>
      <w:r w:rsidRPr="00800C31">
        <w:rPr>
          <w:rFonts w:asciiTheme="minorHAnsi" w:hAnsiTheme="minorHAnsi"/>
          <w:sz w:val="20"/>
          <w:szCs w:val="20"/>
          <w:lang w:val="it-IT"/>
        </w:rPr>
        <w:t xml:space="preserve"> del</w:t>
      </w:r>
      <w:r w:rsidR="0043197E">
        <w:rPr>
          <w:rFonts w:asciiTheme="minorHAnsi" w:hAnsiTheme="minorHAnsi"/>
          <w:sz w:val="20"/>
          <w:szCs w:val="20"/>
          <w:lang w:val="it-IT"/>
        </w:rPr>
        <w:t xml:space="preserve"> paziente che disdice la visita</w:t>
      </w:r>
      <w:r w:rsidRPr="00800C31">
        <w:rPr>
          <w:rFonts w:asciiTheme="minorHAnsi" w:hAnsiTheme="minorHAnsi"/>
          <w:sz w:val="20"/>
          <w:szCs w:val="20"/>
          <w:lang w:val="it-IT"/>
        </w:rPr>
        <w:t xml:space="preserve"> e rimuovere </w:t>
      </w:r>
      <w:r w:rsidR="00330453">
        <w:rPr>
          <w:rFonts w:asciiTheme="minorHAnsi" w:hAnsiTheme="minorHAnsi"/>
          <w:sz w:val="20"/>
          <w:szCs w:val="20"/>
          <w:lang w:val="it-IT"/>
        </w:rPr>
        <w:t>il paziente</w:t>
      </w:r>
      <w:r w:rsidR="00330453" w:rsidRPr="00800C31">
        <w:rPr>
          <w:rFonts w:asciiTheme="minorHAnsi" w:hAnsiTheme="minorHAnsi"/>
          <w:sz w:val="20"/>
          <w:szCs w:val="20"/>
          <w:lang w:val="it-IT"/>
        </w:rPr>
        <w:t xml:space="preserve"> </w:t>
      </w:r>
      <w:r w:rsidRPr="00800C31">
        <w:rPr>
          <w:rFonts w:asciiTheme="minorHAnsi" w:hAnsiTheme="minorHAnsi"/>
          <w:sz w:val="20"/>
          <w:szCs w:val="20"/>
          <w:lang w:val="it-IT"/>
        </w:rPr>
        <w:t xml:space="preserve">dalla lista. </w:t>
      </w:r>
      <w:r w:rsidR="0043197E">
        <w:rPr>
          <w:rFonts w:asciiTheme="minorHAnsi" w:hAnsiTheme="minorHAnsi"/>
          <w:sz w:val="20"/>
          <w:szCs w:val="20"/>
          <w:lang w:val="it-IT"/>
        </w:rPr>
        <w:t>Se il paziente non esiste ignorare la richiesta di cancellazione.</w:t>
      </w:r>
    </w:p>
    <w:p w14:paraId="5E495B50" w14:textId="3F9A99A8" w:rsidR="00E917A4" w:rsidRPr="00800C31" w:rsidRDefault="00E917A4" w:rsidP="00E917A4">
      <w:pPr>
        <w:jc w:val="both"/>
        <w:rPr>
          <w:rFonts w:asciiTheme="minorHAnsi" w:hAnsiTheme="minorHAnsi"/>
          <w:sz w:val="20"/>
          <w:szCs w:val="20"/>
          <w:lang w:val="it-IT"/>
        </w:rPr>
      </w:pPr>
      <w:r w:rsidRPr="00800C31">
        <w:rPr>
          <w:rFonts w:asciiTheme="minorHAnsi" w:hAnsiTheme="minorHAnsi"/>
          <w:sz w:val="20"/>
          <w:szCs w:val="20"/>
          <w:lang w:val="it-IT"/>
        </w:rPr>
        <w:t>Nel caso 3 deve essere stampata a video la lista delle visite già effettuate e quelle ancora da effettuare nella giornata specificata</w:t>
      </w:r>
      <w:r w:rsidR="00026107">
        <w:rPr>
          <w:rFonts w:asciiTheme="minorHAnsi" w:hAnsiTheme="minorHAnsi"/>
          <w:sz w:val="20"/>
          <w:szCs w:val="20"/>
          <w:lang w:val="it-IT"/>
        </w:rPr>
        <w:t xml:space="preserve"> (senza quelli che hanno disdetto la visita)</w:t>
      </w:r>
      <w:r w:rsidRPr="00800C31">
        <w:rPr>
          <w:rFonts w:asciiTheme="minorHAnsi" w:hAnsiTheme="minorHAnsi"/>
          <w:sz w:val="20"/>
          <w:szCs w:val="20"/>
          <w:lang w:val="it-IT"/>
        </w:rPr>
        <w:t>.</w:t>
      </w:r>
      <w:r w:rsidR="0043197E">
        <w:rPr>
          <w:rFonts w:asciiTheme="minorHAnsi" w:hAnsiTheme="minorHAnsi"/>
          <w:sz w:val="20"/>
          <w:szCs w:val="20"/>
          <w:lang w:val="it-IT"/>
        </w:rPr>
        <w:t xml:space="preserve"> </w:t>
      </w:r>
      <w:r w:rsidRPr="00800C31">
        <w:rPr>
          <w:rFonts w:asciiTheme="minorHAnsi" w:hAnsiTheme="minorHAnsi"/>
          <w:sz w:val="20"/>
          <w:szCs w:val="20"/>
          <w:lang w:val="it-IT"/>
        </w:rPr>
        <w:t>Si facciano inoltre le seguenti assunzioni:</w:t>
      </w:r>
    </w:p>
    <w:p w14:paraId="7C7C6FA6" w14:textId="2487BBF6" w:rsidR="00026107" w:rsidRPr="00800C31" w:rsidRDefault="00E917A4" w:rsidP="00E917A4">
      <w:pPr>
        <w:pStyle w:val="ListParagraph"/>
        <w:numPr>
          <w:ilvl w:val="0"/>
          <w:numId w:val="3"/>
        </w:numPr>
        <w:jc w:val="both"/>
        <w:rPr>
          <w:rFonts w:asciiTheme="minorHAnsi" w:hAnsiTheme="minorHAnsi"/>
          <w:sz w:val="20"/>
          <w:szCs w:val="20"/>
          <w:lang w:val="it-IT"/>
        </w:rPr>
      </w:pPr>
      <w:r w:rsidRPr="00800C31">
        <w:rPr>
          <w:rFonts w:asciiTheme="minorHAnsi" w:hAnsiTheme="minorHAnsi"/>
          <w:sz w:val="20"/>
          <w:szCs w:val="20"/>
          <w:lang w:val="it-IT"/>
        </w:rPr>
        <w:t>Non è prevista più di una visita al giorno per uno stesso paziente</w:t>
      </w:r>
    </w:p>
    <w:p w14:paraId="28CC225C" w14:textId="6514C985" w:rsidR="00E917A4" w:rsidRPr="007B7BD5" w:rsidRDefault="00026107" w:rsidP="007B7BD5">
      <w:pPr>
        <w:pStyle w:val="ListParagraph"/>
        <w:numPr>
          <w:ilvl w:val="0"/>
          <w:numId w:val="3"/>
        </w:numPr>
        <w:spacing w:after="120"/>
        <w:ind w:left="357" w:hanging="357"/>
        <w:jc w:val="both"/>
        <w:rPr>
          <w:rFonts w:asciiTheme="minorHAnsi" w:hAnsiTheme="minorHAnsi"/>
          <w:sz w:val="20"/>
          <w:szCs w:val="20"/>
          <w:lang w:val="it-IT"/>
        </w:rPr>
      </w:pPr>
      <w:r w:rsidRPr="00026107">
        <w:rPr>
          <w:rFonts w:asciiTheme="minorHAnsi" w:hAnsiTheme="minorHAnsi"/>
          <w:sz w:val="20"/>
          <w:szCs w:val="20"/>
          <w:lang w:val="it-IT"/>
        </w:rPr>
        <w:t>Il numero di pazienti prenotati per un singolo giorno è sempre inferiore ad un valore N pari a 20 specificato tramite una #define.</w:t>
      </w:r>
    </w:p>
    <w:p w14:paraId="3A4EFADD" w14:textId="77777777" w:rsidR="00E917A4" w:rsidRPr="00800C31" w:rsidRDefault="00E917A4" w:rsidP="00E917A4">
      <w:pPr>
        <w:jc w:val="both"/>
        <w:rPr>
          <w:b/>
          <w:sz w:val="20"/>
          <w:szCs w:val="20"/>
        </w:rPr>
      </w:pPr>
      <w:proofErr w:type="spellStart"/>
      <w:r w:rsidRPr="00800C31">
        <w:rPr>
          <w:b/>
          <w:sz w:val="20"/>
          <w:szCs w:val="20"/>
        </w:rPr>
        <w:t>Esempio</w:t>
      </w:r>
      <w:proofErr w:type="spellEnd"/>
      <w:r w:rsidRPr="00800C31">
        <w:rPr>
          <w:b/>
          <w:sz w:val="20"/>
          <w:szCs w:val="20"/>
        </w:rPr>
        <w:t xml:space="preserve"> visite.txt</w:t>
      </w:r>
    </w:p>
    <w:p w14:paraId="02FAC927" w14:textId="77777777" w:rsidR="00E917A4" w:rsidRPr="00BE468B" w:rsidRDefault="00E917A4" w:rsidP="00E917A4">
      <w:pPr>
        <w:jc w:val="both"/>
        <w:rPr>
          <w:rFonts w:ascii="Courier New" w:hAnsi="Courier New" w:cs="Courier New"/>
          <w:sz w:val="20"/>
          <w:szCs w:val="20"/>
        </w:rPr>
      </w:pPr>
      <w:r w:rsidRPr="00BE468B">
        <w:rPr>
          <w:rFonts w:ascii="Courier New" w:hAnsi="Courier New" w:cs="Courier New"/>
          <w:sz w:val="20"/>
          <w:szCs w:val="20"/>
        </w:rPr>
        <w:t>Barry White 26-06-2015</w:t>
      </w:r>
    </w:p>
    <w:p w14:paraId="6A03A0FA" w14:textId="77777777" w:rsidR="00E917A4" w:rsidRPr="00BE468B" w:rsidRDefault="00E917A4" w:rsidP="00E917A4">
      <w:pPr>
        <w:jc w:val="both"/>
        <w:rPr>
          <w:rFonts w:ascii="Courier New" w:hAnsi="Courier New" w:cs="Courier New"/>
          <w:sz w:val="20"/>
          <w:szCs w:val="20"/>
        </w:rPr>
      </w:pPr>
      <w:r w:rsidRPr="00BE468B">
        <w:rPr>
          <w:rFonts w:ascii="Courier New" w:hAnsi="Courier New" w:cs="Courier New"/>
          <w:sz w:val="20"/>
          <w:szCs w:val="20"/>
        </w:rPr>
        <w:t>Frank Sinatra 26-06-2015</w:t>
      </w:r>
    </w:p>
    <w:p w14:paraId="28437F6D" w14:textId="77777777" w:rsidR="00E917A4" w:rsidRPr="00BE468B" w:rsidRDefault="00E917A4" w:rsidP="00E917A4">
      <w:pPr>
        <w:jc w:val="both"/>
        <w:rPr>
          <w:rFonts w:ascii="Courier New" w:hAnsi="Courier New" w:cs="Courier New"/>
          <w:sz w:val="20"/>
          <w:szCs w:val="20"/>
        </w:rPr>
      </w:pPr>
      <w:r w:rsidRPr="00BE468B">
        <w:rPr>
          <w:rFonts w:ascii="Courier New" w:hAnsi="Courier New" w:cs="Courier New"/>
          <w:sz w:val="20"/>
          <w:szCs w:val="20"/>
        </w:rPr>
        <w:t>Louis Armstrong 25-06-2015</w:t>
      </w:r>
    </w:p>
    <w:p w14:paraId="407C3298" w14:textId="77777777" w:rsidR="00E917A4" w:rsidRPr="002251C4" w:rsidRDefault="00E917A4" w:rsidP="00E917A4">
      <w:pPr>
        <w:jc w:val="both"/>
        <w:rPr>
          <w:rFonts w:ascii="Courier New" w:hAnsi="Courier New"/>
          <w:sz w:val="20"/>
        </w:rPr>
      </w:pPr>
      <w:r w:rsidRPr="002251C4">
        <w:rPr>
          <w:rFonts w:ascii="Courier New" w:hAnsi="Courier New"/>
          <w:sz w:val="20"/>
        </w:rPr>
        <w:t>Edith Piaf 24-06-2015</w:t>
      </w:r>
    </w:p>
    <w:p w14:paraId="5EF82B47" w14:textId="6983ECFF" w:rsidR="00E917A4" w:rsidRPr="007B7BD5" w:rsidRDefault="00E917A4" w:rsidP="007B7BD5">
      <w:pPr>
        <w:spacing w:after="120"/>
        <w:jc w:val="both"/>
        <w:rPr>
          <w:rFonts w:ascii="Courier New" w:hAnsi="Courier New"/>
          <w:sz w:val="20"/>
          <w:lang w:val="it-IT"/>
        </w:rPr>
      </w:pPr>
      <w:r w:rsidRPr="00026107">
        <w:rPr>
          <w:rFonts w:ascii="Courier New" w:hAnsi="Courier New"/>
          <w:sz w:val="20"/>
          <w:lang w:val="it-IT"/>
        </w:rPr>
        <w:t>Charles Aznavour 26-06-2015</w:t>
      </w:r>
    </w:p>
    <w:p w14:paraId="71A1319C" w14:textId="77777777" w:rsidR="00E917A4" w:rsidRPr="00800C31" w:rsidRDefault="00E917A4" w:rsidP="00E917A4">
      <w:pPr>
        <w:jc w:val="both"/>
        <w:rPr>
          <w:b/>
          <w:sz w:val="20"/>
          <w:szCs w:val="20"/>
          <w:lang w:val="it-IT"/>
        </w:rPr>
      </w:pPr>
      <w:r w:rsidRPr="00800C31">
        <w:rPr>
          <w:b/>
          <w:sz w:val="20"/>
          <w:szCs w:val="20"/>
          <w:lang w:val="it-IT"/>
        </w:rPr>
        <w:t>Esempio esecuzione:</w:t>
      </w:r>
    </w:p>
    <w:p w14:paraId="4FF92050" w14:textId="77777777" w:rsidR="00E917A4" w:rsidRPr="00026107" w:rsidRDefault="00E917A4" w:rsidP="00E917A4">
      <w:pPr>
        <w:jc w:val="both"/>
        <w:rPr>
          <w:rFonts w:ascii="Courier New" w:hAnsi="Courier New"/>
          <w:b/>
          <w:sz w:val="20"/>
        </w:rPr>
      </w:pPr>
      <w:r w:rsidRPr="00026107">
        <w:rPr>
          <w:rFonts w:ascii="Courier New" w:hAnsi="Courier New"/>
          <w:b/>
          <w:sz w:val="20"/>
        </w:rPr>
        <w:t>#&gt; visite.exe lista.txt 26-06-2015</w:t>
      </w:r>
    </w:p>
    <w:p w14:paraId="2359739B" w14:textId="77777777" w:rsidR="00E917A4" w:rsidRPr="00026107" w:rsidRDefault="00E917A4" w:rsidP="00E917A4">
      <w:pPr>
        <w:jc w:val="both"/>
        <w:rPr>
          <w:rFonts w:ascii="Courier New" w:hAnsi="Courier New"/>
          <w:b/>
          <w:sz w:val="20"/>
        </w:rPr>
      </w:pPr>
      <w:r w:rsidRPr="00026107">
        <w:rPr>
          <w:rFonts w:ascii="Courier New" w:hAnsi="Courier New"/>
          <w:b/>
          <w:sz w:val="20"/>
        </w:rPr>
        <w:t>Menu:</w:t>
      </w:r>
    </w:p>
    <w:p w14:paraId="39B4D348" w14:textId="77777777" w:rsidR="00E917A4" w:rsidRPr="00800C31" w:rsidRDefault="00E917A4" w:rsidP="00E917A4">
      <w:pPr>
        <w:pStyle w:val="ListParagraph"/>
        <w:numPr>
          <w:ilvl w:val="0"/>
          <w:numId w:val="4"/>
        </w:numPr>
        <w:tabs>
          <w:tab w:val="left" w:pos="284"/>
          <w:tab w:val="left" w:pos="426"/>
        </w:tabs>
        <w:jc w:val="both"/>
        <w:rPr>
          <w:rFonts w:ascii="Courier New" w:hAnsi="Courier New" w:cs="Courier New"/>
          <w:b/>
          <w:sz w:val="20"/>
          <w:szCs w:val="20"/>
          <w:lang w:val="it-IT"/>
        </w:rPr>
      </w:pPr>
      <w:r w:rsidRPr="00800C31">
        <w:rPr>
          <w:rFonts w:ascii="Courier New" w:hAnsi="Courier New" w:cs="Courier New"/>
          <w:b/>
          <w:sz w:val="20"/>
          <w:szCs w:val="20"/>
          <w:lang w:val="it-IT"/>
        </w:rPr>
        <w:t>prossimo assistito</w:t>
      </w:r>
      <w:bookmarkStart w:id="0" w:name="_GoBack"/>
      <w:bookmarkEnd w:id="0"/>
    </w:p>
    <w:p w14:paraId="691A400E" w14:textId="77777777" w:rsidR="00E917A4" w:rsidRPr="00800C31" w:rsidRDefault="00E917A4" w:rsidP="00E917A4">
      <w:pPr>
        <w:pStyle w:val="ListParagraph"/>
        <w:numPr>
          <w:ilvl w:val="0"/>
          <w:numId w:val="4"/>
        </w:numPr>
        <w:tabs>
          <w:tab w:val="left" w:pos="284"/>
          <w:tab w:val="left" w:pos="426"/>
        </w:tabs>
        <w:jc w:val="both"/>
        <w:rPr>
          <w:rFonts w:ascii="Courier New" w:hAnsi="Courier New" w:cs="Courier New"/>
          <w:b/>
          <w:sz w:val="20"/>
          <w:szCs w:val="20"/>
          <w:lang w:val="it-IT"/>
        </w:rPr>
      </w:pPr>
      <w:r w:rsidRPr="00800C31">
        <w:rPr>
          <w:rFonts w:ascii="Courier New" w:hAnsi="Courier New" w:cs="Courier New"/>
          <w:b/>
          <w:sz w:val="20"/>
          <w:szCs w:val="20"/>
          <w:lang w:val="it-IT"/>
        </w:rPr>
        <w:t xml:space="preserve">inserire assistito che vuole disdire la visita </w:t>
      </w:r>
    </w:p>
    <w:p w14:paraId="2F183D31" w14:textId="77777777" w:rsidR="00E917A4" w:rsidRPr="00800C31" w:rsidRDefault="00E917A4" w:rsidP="00E917A4">
      <w:pPr>
        <w:pStyle w:val="ListParagraph"/>
        <w:numPr>
          <w:ilvl w:val="0"/>
          <w:numId w:val="4"/>
        </w:numPr>
        <w:tabs>
          <w:tab w:val="left" w:pos="284"/>
          <w:tab w:val="left" w:pos="426"/>
        </w:tabs>
        <w:jc w:val="both"/>
        <w:rPr>
          <w:rFonts w:ascii="Courier New" w:hAnsi="Courier New" w:cs="Courier New"/>
          <w:b/>
          <w:sz w:val="20"/>
          <w:szCs w:val="20"/>
          <w:lang w:val="it-IT"/>
        </w:rPr>
      </w:pPr>
      <w:r w:rsidRPr="00800C31">
        <w:rPr>
          <w:rFonts w:ascii="Courier New" w:hAnsi="Courier New" w:cs="Courier New"/>
          <w:b/>
          <w:sz w:val="20"/>
          <w:szCs w:val="20"/>
          <w:lang w:val="it-IT"/>
        </w:rPr>
        <w:t>stampa lista</w:t>
      </w:r>
    </w:p>
    <w:p w14:paraId="4FF04E0D" w14:textId="77777777" w:rsidR="00E917A4" w:rsidRPr="00BE468B" w:rsidRDefault="00E917A4" w:rsidP="00E917A4">
      <w:pPr>
        <w:pStyle w:val="ListParagraph"/>
        <w:numPr>
          <w:ilvl w:val="0"/>
          <w:numId w:val="4"/>
        </w:numPr>
        <w:tabs>
          <w:tab w:val="left" w:pos="284"/>
          <w:tab w:val="left" w:pos="426"/>
        </w:tabs>
        <w:spacing w:after="120"/>
        <w:jc w:val="both"/>
        <w:rPr>
          <w:rFonts w:ascii="Courier New" w:hAnsi="Courier New" w:cs="Courier New"/>
          <w:b/>
          <w:sz w:val="20"/>
          <w:szCs w:val="20"/>
          <w:lang w:val="it-IT"/>
        </w:rPr>
      </w:pPr>
      <w:r w:rsidRPr="00800C31">
        <w:rPr>
          <w:rFonts w:ascii="Courier New" w:hAnsi="Courier New" w:cs="Courier New"/>
          <w:b/>
          <w:sz w:val="20"/>
          <w:szCs w:val="20"/>
          <w:lang w:val="it-IT"/>
        </w:rPr>
        <w:t>Termine programma</w:t>
      </w:r>
    </w:p>
    <w:p w14:paraId="50EF2CFA" w14:textId="77777777" w:rsidR="00E917A4" w:rsidRPr="00800C31" w:rsidRDefault="00E917A4" w:rsidP="00E917A4">
      <w:pPr>
        <w:jc w:val="both"/>
        <w:rPr>
          <w:rFonts w:ascii="Courier New" w:hAnsi="Courier New" w:cs="Courier New"/>
          <w:b/>
          <w:sz w:val="20"/>
          <w:szCs w:val="20"/>
          <w:lang w:val="it-IT"/>
        </w:rPr>
      </w:pPr>
      <w:r w:rsidRPr="00800C31">
        <w:rPr>
          <w:rFonts w:ascii="Courier New" w:hAnsi="Courier New" w:cs="Courier New"/>
          <w:b/>
          <w:sz w:val="20"/>
          <w:szCs w:val="20"/>
          <w:lang w:val="it-IT"/>
        </w:rPr>
        <w:t>Scelta?</w:t>
      </w:r>
      <w:r>
        <w:rPr>
          <w:rFonts w:ascii="Courier New" w:hAnsi="Courier New" w:cs="Courier New"/>
          <w:b/>
          <w:sz w:val="20"/>
          <w:szCs w:val="20"/>
          <w:lang w:val="it-IT"/>
        </w:rPr>
        <w:t xml:space="preserve"> </w:t>
      </w:r>
      <w:r w:rsidRPr="00800C31">
        <w:rPr>
          <w:rFonts w:ascii="Courier New" w:hAnsi="Courier New" w:cs="Courier New"/>
          <w:b/>
          <w:sz w:val="20"/>
          <w:szCs w:val="20"/>
          <w:lang w:val="it-IT"/>
        </w:rPr>
        <w:t>1</w:t>
      </w:r>
    </w:p>
    <w:p w14:paraId="029D4E03" w14:textId="77777777" w:rsidR="00E917A4" w:rsidRPr="00800C31" w:rsidRDefault="00E917A4" w:rsidP="00E917A4">
      <w:pPr>
        <w:spacing w:after="120"/>
        <w:jc w:val="both"/>
        <w:rPr>
          <w:rFonts w:ascii="Courier New" w:hAnsi="Courier New" w:cs="Courier New"/>
          <w:b/>
          <w:sz w:val="20"/>
          <w:szCs w:val="20"/>
          <w:lang w:val="it-IT"/>
        </w:rPr>
      </w:pPr>
      <w:r>
        <w:rPr>
          <w:rFonts w:ascii="Courier New" w:hAnsi="Courier New" w:cs="Courier New"/>
          <w:b/>
          <w:sz w:val="20"/>
          <w:szCs w:val="20"/>
          <w:lang w:val="it-IT"/>
        </w:rPr>
        <w:t xml:space="preserve">   </w:t>
      </w:r>
      <w:r w:rsidRPr="00800C31">
        <w:rPr>
          <w:rFonts w:ascii="Courier New" w:hAnsi="Courier New" w:cs="Courier New"/>
          <w:b/>
          <w:sz w:val="20"/>
          <w:szCs w:val="20"/>
          <w:lang w:val="it-IT"/>
        </w:rPr>
        <w:t>Barry White</w:t>
      </w:r>
    </w:p>
    <w:p w14:paraId="67C67EBD" w14:textId="77777777" w:rsidR="00E917A4" w:rsidRPr="00800C31" w:rsidRDefault="00E917A4" w:rsidP="00E917A4">
      <w:pPr>
        <w:jc w:val="both"/>
        <w:rPr>
          <w:rFonts w:ascii="Courier New" w:hAnsi="Courier New" w:cs="Courier New"/>
          <w:b/>
          <w:sz w:val="20"/>
          <w:szCs w:val="20"/>
          <w:lang w:val="it-IT"/>
        </w:rPr>
      </w:pPr>
      <w:r w:rsidRPr="00800C31">
        <w:rPr>
          <w:rFonts w:ascii="Courier New" w:hAnsi="Courier New" w:cs="Courier New"/>
          <w:b/>
          <w:sz w:val="20"/>
          <w:szCs w:val="20"/>
          <w:lang w:val="it-IT"/>
        </w:rPr>
        <w:t>Scelta?</w:t>
      </w:r>
      <w:r>
        <w:rPr>
          <w:rFonts w:ascii="Courier New" w:hAnsi="Courier New" w:cs="Courier New"/>
          <w:b/>
          <w:sz w:val="20"/>
          <w:szCs w:val="20"/>
          <w:lang w:val="it-IT"/>
        </w:rPr>
        <w:t xml:space="preserve"> </w:t>
      </w:r>
      <w:r w:rsidRPr="00800C31">
        <w:rPr>
          <w:rFonts w:ascii="Courier New" w:hAnsi="Courier New" w:cs="Courier New"/>
          <w:b/>
          <w:sz w:val="20"/>
          <w:szCs w:val="20"/>
          <w:lang w:val="it-IT"/>
        </w:rPr>
        <w:t>2</w:t>
      </w:r>
    </w:p>
    <w:p w14:paraId="44F8F499" w14:textId="77777777" w:rsidR="00E917A4" w:rsidRPr="00800C31" w:rsidRDefault="00E917A4" w:rsidP="00E917A4">
      <w:pPr>
        <w:jc w:val="both"/>
        <w:rPr>
          <w:rFonts w:ascii="Courier New" w:hAnsi="Courier New" w:cs="Courier New"/>
          <w:b/>
          <w:sz w:val="20"/>
          <w:szCs w:val="20"/>
          <w:lang w:val="it-IT"/>
        </w:rPr>
      </w:pPr>
      <w:r w:rsidRPr="00800C31">
        <w:rPr>
          <w:rFonts w:ascii="Courier New" w:hAnsi="Courier New" w:cs="Courier New"/>
          <w:b/>
          <w:sz w:val="20"/>
          <w:szCs w:val="20"/>
          <w:lang w:val="it-IT"/>
        </w:rPr>
        <w:t>Inserire nome cognome paziente che ha disdetto</w:t>
      </w:r>
    </w:p>
    <w:p w14:paraId="1DCC7D8E" w14:textId="77777777" w:rsidR="00E917A4" w:rsidRPr="00800C31" w:rsidRDefault="00E917A4" w:rsidP="00E917A4">
      <w:pPr>
        <w:spacing w:after="120"/>
        <w:jc w:val="both"/>
        <w:rPr>
          <w:rFonts w:ascii="Courier New" w:hAnsi="Courier New" w:cs="Courier New"/>
          <w:b/>
          <w:sz w:val="20"/>
          <w:szCs w:val="20"/>
          <w:lang w:val="it-IT"/>
        </w:rPr>
      </w:pPr>
      <w:r>
        <w:rPr>
          <w:rFonts w:ascii="Courier New" w:hAnsi="Courier New" w:cs="Courier New"/>
          <w:b/>
          <w:sz w:val="20"/>
          <w:szCs w:val="20"/>
          <w:lang w:val="it-IT"/>
        </w:rPr>
        <w:t xml:space="preserve">   </w:t>
      </w:r>
      <w:r w:rsidRPr="00800C31">
        <w:rPr>
          <w:rFonts w:ascii="Courier New" w:hAnsi="Courier New" w:cs="Courier New"/>
          <w:b/>
          <w:sz w:val="20"/>
          <w:szCs w:val="20"/>
          <w:lang w:val="it-IT"/>
        </w:rPr>
        <w:t>Frank Sinatra</w:t>
      </w:r>
    </w:p>
    <w:p w14:paraId="48F9809C" w14:textId="77777777" w:rsidR="00E917A4" w:rsidRPr="00800C31" w:rsidRDefault="00E917A4" w:rsidP="00E917A4">
      <w:pPr>
        <w:jc w:val="both"/>
        <w:rPr>
          <w:rFonts w:ascii="Courier New" w:hAnsi="Courier New" w:cs="Courier New"/>
          <w:b/>
          <w:sz w:val="20"/>
          <w:szCs w:val="20"/>
          <w:lang w:val="it-IT"/>
        </w:rPr>
      </w:pPr>
      <w:r w:rsidRPr="00800C31">
        <w:rPr>
          <w:rFonts w:ascii="Courier New" w:hAnsi="Courier New" w:cs="Courier New"/>
          <w:b/>
          <w:sz w:val="20"/>
          <w:szCs w:val="20"/>
          <w:lang w:val="it-IT"/>
        </w:rPr>
        <w:t>Scelta?</w:t>
      </w:r>
      <w:r>
        <w:rPr>
          <w:rFonts w:ascii="Courier New" w:hAnsi="Courier New" w:cs="Courier New"/>
          <w:b/>
          <w:sz w:val="20"/>
          <w:szCs w:val="20"/>
          <w:lang w:val="it-IT"/>
        </w:rPr>
        <w:t xml:space="preserve"> </w:t>
      </w:r>
      <w:r w:rsidRPr="00800C31">
        <w:rPr>
          <w:rFonts w:ascii="Courier New" w:hAnsi="Courier New" w:cs="Courier New"/>
          <w:b/>
          <w:sz w:val="20"/>
          <w:szCs w:val="20"/>
          <w:lang w:val="it-IT"/>
        </w:rPr>
        <w:t>1</w:t>
      </w:r>
    </w:p>
    <w:p w14:paraId="26C7BA37" w14:textId="77777777" w:rsidR="00E917A4" w:rsidRPr="00800C31" w:rsidRDefault="00E917A4" w:rsidP="00E917A4">
      <w:pPr>
        <w:spacing w:after="120"/>
        <w:jc w:val="both"/>
        <w:rPr>
          <w:rFonts w:ascii="Courier New" w:hAnsi="Courier New" w:cs="Courier New"/>
          <w:b/>
          <w:sz w:val="20"/>
          <w:szCs w:val="20"/>
          <w:lang w:val="it-IT"/>
        </w:rPr>
      </w:pPr>
      <w:r>
        <w:rPr>
          <w:rFonts w:ascii="Courier New" w:hAnsi="Courier New" w:cs="Courier New"/>
          <w:b/>
          <w:sz w:val="20"/>
          <w:szCs w:val="20"/>
          <w:lang w:val="it-IT"/>
        </w:rPr>
        <w:t xml:space="preserve">   </w:t>
      </w:r>
      <w:r w:rsidRPr="00800C31">
        <w:rPr>
          <w:rFonts w:ascii="Courier New" w:hAnsi="Courier New" w:cs="Courier New"/>
          <w:b/>
          <w:sz w:val="20"/>
          <w:szCs w:val="20"/>
          <w:lang w:val="it-IT"/>
        </w:rPr>
        <w:t>Charles Aznavour</w:t>
      </w:r>
    </w:p>
    <w:p w14:paraId="573F85C7" w14:textId="77777777" w:rsidR="00E917A4" w:rsidRPr="008053B9" w:rsidRDefault="00E917A4" w:rsidP="00E917A4">
      <w:pPr>
        <w:jc w:val="both"/>
        <w:rPr>
          <w:rFonts w:ascii="Courier New" w:hAnsi="Courier New" w:cs="Courier New"/>
          <w:b/>
          <w:sz w:val="20"/>
          <w:szCs w:val="20"/>
        </w:rPr>
      </w:pPr>
      <w:r w:rsidRPr="00800C31">
        <w:rPr>
          <w:rFonts w:ascii="Courier New" w:hAnsi="Courier New" w:cs="Courier New"/>
          <w:b/>
          <w:sz w:val="20"/>
          <w:szCs w:val="20"/>
          <w:lang w:val="it-IT"/>
        </w:rPr>
        <w:t>Scelta?</w:t>
      </w:r>
      <w:r>
        <w:rPr>
          <w:rFonts w:ascii="Courier New" w:hAnsi="Courier New" w:cs="Courier New"/>
          <w:b/>
          <w:sz w:val="20"/>
          <w:szCs w:val="20"/>
          <w:lang w:val="it-IT"/>
        </w:rPr>
        <w:t xml:space="preserve"> </w:t>
      </w:r>
      <w:r w:rsidRPr="008053B9">
        <w:rPr>
          <w:rFonts w:ascii="Courier New" w:hAnsi="Courier New" w:cs="Courier New"/>
          <w:b/>
          <w:sz w:val="20"/>
          <w:szCs w:val="20"/>
        </w:rPr>
        <w:t>3</w:t>
      </w:r>
    </w:p>
    <w:p w14:paraId="3AFC0D2B" w14:textId="77777777" w:rsidR="00E917A4" w:rsidRPr="008053B9" w:rsidRDefault="00E917A4" w:rsidP="00E917A4">
      <w:pPr>
        <w:jc w:val="both"/>
        <w:rPr>
          <w:rFonts w:ascii="Courier New" w:hAnsi="Courier New" w:cs="Courier New"/>
          <w:b/>
          <w:sz w:val="20"/>
          <w:szCs w:val="20"/>
        </w:rPr>
      </w:pPr>
      <w:proofErr w:type="spellStart"/>
      <w:r w:rsidRPr="008053B9">
        <w:rPr>
          <w:rFonts w:ascii="Courier New" w:hAnsi="Courier New" w:cs="Courier New"/>
          <w:b/>
          <w:sz w:val="20"/>
          <w:szCs w:val="20"/>
        </w:rPr>
        <w:t>Visite</w:t>
      </w:r>
      <w:proofErr w:type="spellEnd"/>
      <w:r w:rsidRPr="008053B9">
        <w:rPr>
          <w:rFonts w:ascii="Courier New" w:hAnsi="Courier New" w:cs="Courier New"/>
          <w:b/>
          <w:sz w:val="20"/>
          <w:szCs w:val="20"/>
        </w:rPr>
        <w:t xml:space="preserve"> </w:t>
      </w:r>
      <w:proofErr w:type="spellStart"/>
      <w:r w:rsidRPr="008053B9">
        <w:rPr>
          <w:rFonts w:ascii="Courier New" w:hAnsi="Courier New" w:cs="Courier New"/>
          <w:b/>
          <w:sz w:val="20"/>
          <w:szCs w:val="20"/>
        </w:rPr>
        <w:t>effettuate</w:t>
      </w:r>
      <w:proofErr w:type="spellEnd"/>
      <w:r w:rsidRPr="008053B9">
        <w:rPr>
          <w:rFonts w:ascii="Courier New" w:hAnsi="Courier New" w:cs="Courier New"/>
          <w:b/>
          <w:sz w:val="20"/>
          <w:szCs w:val="20"/>
        </w:rPr>
        <w:t>:</w:t>
      </w:r>
    </w:p>
    <w:p w14:paraId="7291F758" w14:textId="77777777" w:rsidR="00E917A4" w:rsidRPr="008053B9" w:rsidRDefault="00E917A4" w:rsidP="00E917A4">
      <w:pPr>
        <w:jc w:val="both"/>
        <w:rPr>
          <w:rFonts w:ascii="Courier New" w:hAnsi="Courier New" w:cs="Courier New"/>
          <w:b/>
          <w:sz w:val="20"/>
          <w:szCs w:val="20"/>
        </w:rPr>
      </w:pPr>
      <w:r w:rsidRPr="008053B9">
        <w:rPr>
          <w:rFonts w:ascii="Courier New" w:hAnsi="Courier New" w:cs="Courier New"/>
          <w:b/>
          <w:sz w:val="20"/>
          <w:szCs w:val="20"/>
        </w:rPr>
        <w:t xml:space="preserve">   Barry White</w:t>
      </w:r>
    </w:p>
    <w:p w14:paraId="64CAEB2B" w14:textId="77777777" w:rsidR="00E917A4" w:rsidRPr="008053B9" w:rsidRDefault="00E917A4" w:rsidP="00E917A4">
      <w:pPr>
        <w:jc w:val="both"/>
        <w:rPr>
          <w:rFonts w:ascii="Courier New" w:hAnsi="Courier New" w:cs="Courier New"/>
          <w:b/>
          <w:sz w:val="20"/>
          <w:szCs w:val="20"/>
        </w:rPr>
      </w:pPr>
      <w:r w:rsidRPr="008053B9">
        <w:rPr>
          <w:rFonts w:ascii="Courier New" w:hAnsi="Courier New" w:cs="Courier New"/>
          <w:b/>
          <w:sz w:val="20"/>
          <w:szCs w:val="20"/>
        </w:rPr>
        <w:t xml:space="preserve">   Charles </w:t>
      </w:r>
      <w:proofErr w:type="spellStart"/>
      <w:r w:rsidRPr="008053B9">
        <w:rPr>
          <w:rFonts w:ascii="Courier New" w:hAnsi="Courier New" w:cs="Courier New"/>
          <w:b/>
          <w:sz w:val="20"/>
          <w:szCs w:val="20"/>
        </w:rPr>
        <w:t>Aznavour</w:t>
      </w:r>
      <w:proofErr w:type="spellEnd"/>
      <w:r w:rsidRPr="008053B9">
        <w:rPr>
          <w:rFonts w:ascii="Courier New" w:hAnsi="Courier New" w:cs="Courier New"/>
          <w:b/>
          <w:sz w:val="20"/>
          <w:szCs w:val="20"/>
        </w:rPr>
        <w:t xml:space="preserve"> </w:t>
      </w:r>
    </w:p>
    <w:p w14:paraId="57ACC8BB" w14:textId="77777777" w:rsidR="00E917A4" w:rsidRPr="00800C31" w:rsidRDefault="00E917A4" w:rsidP="00E917A4">
      <w:pPr>
        <w:jc w:val="both"/>
        <w:rPr>
          <w:rFonts w:ascii="Courier New" w:hAnsi="Courier New" w:cs="Courier New"/>
          <w:b/>
          <w:sz w:val="20"/>
          <w:szCs w:val="20"/>
          <w:lang w:val="it-IT"/>
        </w:rPr>
      </w:pPr>
      <w:r w:rsidRPr="00800C31">
        <w:rPr>
          <w:rFonts w:ascii="Courier New" w:hAnsi="Courier New" w:cs="Courier New"/>
          <w:b/>
          <w:sz w:val="20"/>
          <w:szCs w:val="20"/>
          <w:lang w:val="it-IT"/>
        </w:rPr>
        <w:t>Visite da effettuare:</w:t>
      </w:r>
    </w:p>
    <w:p w14:paraId="1A9D8E4B" w14:textId="77777777" w:rsidR="00E917A4" w:rsidRPr="00800C31" w:rsidRDefault="00E917A4" w:rsidP="0043197E">
      <w:pPr>
        <w:spacing w:after="120"/>
        <w:jc w:val="both"/>
        <w:rPr>
          <w:rFonts w:ascii="Courier New" w:hAnsi="Courier New" w:cs="Courier New"/>
          <w:b/>
          <w:sz w:val="20"/>
          <w:szCs w:val="20"/>
          <w:lang w:val="it-IT"/>
        </w:rPr>
      </w:pPr>
      <w:r>
        <w:rPr>
          <w:rFonts w:ascii="Courier New" w:hAnsi="Courier New" w:cs="Courier New"/>
          <w:b/>
          <w:sz w:val="20"/>
          <w:szCs w:val="20"/>
          <w:lang w:val="it-IT"/>
        </w:rPr>
        <w:t xml:space="preserve">   </w:t>
      </w:r>
      <w:r w:rsidRPr="00800C31">
        <w:rPr>
          <w:rFonts w:ascii="Courier New" w:hAnsi="Courier New" w:cs="Courier New"/>
          <w:b/>
          <w:sz w:val="20"/>
          <w:szCs w:val="20"/>
          <w:lang w:val="it-IT"/>
        </w:rPr>
        <w:t>Non ci sono più pazienti da visitare</w:t>
      </w:r>
    </w:p>
    <w:p w14:paraId="29689D5A" w14:textId="77777777" w:rsidR="00E917A4" w:rsidRPr="00800C31" w:rsidRDefault="00E917A4" w:rsidP="00E917A4">
      <w:pPr>
        <w:jc w:val="both"/>
        <w:rPr>
          <w:rFonts w:ascii="Courier New" w:hAnsi="Courier New" w:cs="Courier New"/>
          <w:b/>
          <w:sz w:val="20"/>
          <w:szCs w:val="20"/>
          <w:lang w:val="it-IT"/>
        </w:rPr>
      </w:pPr>
      <w:r w:rsidRPr="00800C31">
        <w:rPr>
          <w:rFonts w:ascii="Courier New" w:hAnsi="Courier New" w:cs="Courier New"/>
          <w:b/>
          <w:sz w:val="20"/>
          <w:szCs w:val="20"/>
          <w:lang w:val="it-IT"/>
        </w:rPr>
        <w:t>Scelta?</w:t>
      </w:r>
      <w:r>
        <w:rPr>
          <w:rFonts w:ascii="Courier New" w:hAnsi="Courier New" w:cs="Courier New"/>
          <w:b/>
          <w:sz w:val="20"/>
          <w:szCs w:val="20"/>
          <w:lang w:val="it-IT"/>
        </w:rPr>
        <w:t xml:space="preserve"> </w:t>
      </w:r>
      <w:r w:rsidRPr="00800C31">
        <w:rPr>
          <w:rFonts w:ascii="Courier New" w:hAnsi="Courier New" w:cs="Courier New"/>
          <w:b/>
          <w:sz w:val="20"/>
          <w:szCs w:val="20"/>
          <w:lang w:val="it-IT"/>
        </w:rPr>
        <w:t>4</w:t>
      </w:r>
    </w:p>
    <w:p w14:paraId="2D6951D3" w14:textId="77777777" w:rsidR="00A76B7E" w:rsidRDefault="00E917A4" w:rsidP="00E917A4">
      <w:pPr>
        <w:rPr>
          <w:rFonts w:ascii="Courier New" w:hAnsi="Courier New" w:cs="Courier New"/>
          <w:b/>
          <w:lang w:val="it-IT"/>
        </w:rPr>
      </w:pPr>
      <w:r w:rsidRPr="00800C31">
        <w:rPr>
          <w:rFonts w:ascii="Courier New" w:hAnsi="Courier New" w:cs="Courier New"/>
          <w:b/>
          <w:sz w:val="20"/>
          <w:szCs w:val="20"/>
          <w:lang w:val="it-IT"/>
        </w:rPr>
        <w:lastRenderedPageBreak/>
        <w:t>Termine programma</w:t>
      </w:r>
    </w:p>
    <w:tbl>
      <w:tblPr>
        <w:tblW w:w="9771" w:type="dxa"/>
        <w:jc w:val="center"/>
        <w:tblInd w:w="-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82"/>
        <w:gridCol w:w="714"/>
        <w:gridCol w:w="1083"/>
        <w:gridCol w:w="1084"/>
        <w:gridCol w:w="871"/>
        <w:gridCol w:w="213"/>
        <w:gridCol w:w="1040"/>
        <w:gridCol w:w="44"/>
        <w:gridCol w:w="1084"/>
        <w:gridCol w:w="1084"/>
        <w:gridCol w:w="1085"/>
        <w:gridCol w:w="587"/>
      </w:tblGrid>
      <w:tr w:rsidR="00CC1279" w:rsidRPr="008F4373" w14:paraId="41162EF5" w14:textId="77777777" w:rsidTr="00330453">
        <w:trPr>
          <w:trHeight w:val="354"/>
          <w:jc w:val="center"/>
        </w:trPr>
        <w:tc>
          <w:tcPr>
            <w:tcW w:w="882" w:type="dxa"/>
            <w:shd w:val="clear" w:color="auto" w:fill="D9D9D9" w:themeFill="background1" w:themeFillShade="D9"/>
          </w:tcPr>
          <w:p w14:paraId="3C74D41C" w14:textId="77777777" w:rsidR="00CC1279" w:rsidRPr="00055A62" w:rsidRDefault="00CC1279" w:rsidP="003304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ajorHAnsi" w:hAnsiTheme="majorHAnsi"/>
                <w:b/>
                <w:lang w:val="it-IT"/>
              </w:rPr>
            </w:pPr>
            <w:r w:rsidRPr="00055A62">
              <w:rPr>
                <w:rFonts w:asciiTheme="majorHAnsi" w:hAnsiTheme="majorHAnsi"/>
                <w:b/>
                <w:sz w:val="22"/>
                <w:lang w:val="it-IT"/>
              </w:rPr>
              <w:t xml:space="preserve">NOME </w:t>
            </w:r>
          </w:p>
        </w:tc>
        <w:tc>
          <w:tcPr>
            <w:tcW w:w="3752" w:type="dxa"/>
            <w:gridSpan w:val="4"/>
          </w:tcPr>
          <w:p w14:paraId="68FA0272" w14:textId="77777777" w:rsidR="00CC1279" w:rsidRPr="00055A62" w:rsidRDefault="00CC1279" w:rsidP="003304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hAnsiTheme="minorHAnsi"/>
                <w:b/>
                <w:lang w:val="it-IT"/>
              </w:rPr>
            </w:pPr>
          </w:p>
        </w:tc>
        <w:tc>
          <w:tcPr>
            <w:tcW w:w="1253" w:type="dxa"/>
            <w:gridSpan w:val="2"/>
            <w:shd w:val="clear" w:color="auto" w:fill="D9D9D9" w:themeFill="background1" w:themeFillShade="D9"/>
          </w:tcPr>
          <w:p w14:paraId="5A3CCC2B" w14:textId="77777777" w:rsidR="00CC1279" w:rsidRPr="00055A62" w:rsidRDefault="00CC1279" w:rsidP="003304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hAnsiTheme="minorHAnsi"/>
                <w:b/>
                <w:lang w:val="it-IT"/>
              </w:rPr>
            </w:pPr>
            <w:r>
              <w:rPr>
                <w:rFonts w:asciiTheme="majorHAnsi" w:hAnsiTheme="majorHAnsi"/>
                <w:b/>
                <w:sz w:val="22"/>
                <w:lang w:val="it-IT"/>
              </w:rPr>
              <w:t>COGNOME</w:t>
            </w:r>
          </w:p>
        </w:tc>
        <w:tc>
          <w:tcPr>
            <w:tcW w:w="3884" w:type="dxa"/>
            <w:gridSpan w:val="5"/>
          </w:tcPr>
          <w:p w14:paraId="69717804" w14:textId="77777777" w:rsidR="00CC1279" w:rsidRPr="00055A62" w:rsidRDefault="00CC1279" w:rsidP="003304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hAnsiTheme="minorHAnsi"/>
                <w:b/>
                <w:lang w:val="it-IT"/>
              </w:rPr>
            </w:pPr>
          </w:p>
        </w:tc>
      </w:tr>
      <w:tr w:rsidR="00CC1279" w14:paraId="30679C86" w14:textId="77777777" w:rsidTr="00330453">
        <w:trPr>
          <w:trHeight w:val="278"/>
          <w:jc w:val="center"/>
        </w:trPr>
        <w:tc>
          <w:tcPr>
            <w:tcW w:w="1596"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B14505D" w14:textId="77777777" w:rsidR="00CC1279" w:rsidRDefault="00CC1279" w:rsidP="003304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heme="majorHAnsi" w:hAnsiTheme="majorHAnsi"/>
                <w:b/>
                <w:lang w:val="it-IT"/>
              </w:rPr>
            </w:pPr>
            <w:r>
              <w:rPr>
                <w:rFonts w:asciiTheme="majorHAnsi" w:hAnsiTheme="majorHAnsi"/>
                <w:b/>
                <w:sz w:val="22"/>
                <w:lang w:val="it-IT"/>
              </w:rPr>
              <w:t>MATRICOLA</w:t>
            </w:r>
          </w:p>
        </w:tc>
        <w:tc>
          <w:tcPr>
            <w:tcW w:w="1083" w:type="dxa"/>
            <w:tcBorders>
              <w:top w:val="single" w:sz="4" w:space="0" w:color="auto"/>
              <w:left w:val="single" w:sz="4" w:space="0" w:color="auto"/>
              <w:bottom w:val="single" w:sz="4" w:space="0" w:color="auto"/>
              <w:right w:val="single" w:sz="4" w:space="0" w:color="auto"/>
            </w:tcBorders>
            <w:hideMark/>
          </w:tcPr>
          <w:p w14:paraId="255BADB8" w14:textId="77777777" w:rsidR="00CC1279" w:rsidRDefault="00CC1279" w:rsidP="003304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heme="minorHAnsi" w:hAnsiTheme="minorHAnsi"/>
                <w:b/>
                <w:szCs w:val="28"/>
                <w:lang w:val="it-IT"/>
              </w:rPr>
            </w:pPr>
            <w:r>
              <w:rPr>
                <w:rFonts w:asciiTheme="minorHAnsi" w:hAnsiTheme="minorHAnsi"/>
                <w:b/>
                <w:szCs w:val="28"/>
                <w:lang w:val="it-IT"/>
              </w:rPr>
              <w:t>S</w:t>
            </w:r>
          </w:p>
        </w:tc>
        <w:tc>
          <w:tcPr>
            <w:tcW w:w="1084" w:type="dxa"/>
            <w:tcBorders>
              <w:top w:val="single" w:sz="4" w:space="0" w:color="auto"/>
              <w:left w:val="single" w:sz="4" w:space="0" w:color="auto"/>
              <w:bottom w:val="single" w:sz="4" w:space="0" w:color="auto"/>
              <w:right w:val="single" w:sz="4" w:space="0" w:color="auto"/>
            </w:tcBorders>
          </w:tcPr>
          <w:p w14:paraId="49242C95" w14:textId="77777777" w:rsidR="00CC1279" w:rsidRDefault="00CC1279" w:rsidP="003304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heme="minorHAnsi" w:hAnsiTheme="minorHAnsi"/>
                <w:b/>
                <w:szCs w:val="28"/>
                <w:lang w:val="it-IT"/>
              </w:rPr>
            </w:pPr>
          </w:p>
        </w:tc>
        <w:tc>
          <w:tcPr>
            <w:tcW w:w="1084" w:type="dxa"/>
            <w:gridSpan w:val="2"/>
            <w:tcBorders>
              <w:top w:val="single" w:sz="4" w:space="0" w:color="auto"/>
              <w:left w:val="single" w:sz="4" w:space="0" w:color="auto"/>
              <w:bottom w:val="single" w:sz="4" w:space="0" w:color="auto"/>
              <w:right w:val="single" w:sz="4" w:space="0" w:color="auto"/>
            </w:tcBorders>
          </w:tcPr>
          <w:p w14:paraId="0BCF2793" w14:textId="77777777" w:rsidR="00CC1279" w:rsidRDefault="00CC1279" w:rsidP="003304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heme="minorHAnsi" w:hAnsiTheme="minorHAnsi"/>
                <w:b/>
                <w:szCs w:val="28"/>
                <w:lang w:val="it-IT"/>
              </w:rPr>
            </w:pPr>
          </w:p>
        </w:tc>
        <w:tc>
          <w:tcPr>
            <w:tcW w:w="1084" w:type="dxa"/>
            <w:gridSpan w:val="2"/>
            <w:tcBorders>
              <w:top w:val="single" w:sz="4" w:space="0" w:color="auto"/>
              <w:left w:val="single" w:sz="4" w:space="0" w:color="auto"/>
              <w:bottom w:val="single" w:sz="4" w:space="0" w:color="auto"/>
              <w:right w:val="single" w:sz="4" w:space="0" w:color="auto"/>
            </w:tcBorders>
          </w:tcPr>
          <w:p w14:paraId="252DE4E8" w14:textId="77777777" w:rsidR="00CC1279" w:rsidRDefault="00CC1279" w:rsidP="003304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heme="minorHAnsi" w:hAnsiTheme="minorHAnsi"/>
                <w:b/>
                <w:szCs w:val="28"/>
                <w:lang w:val="it-IT"/>
              </w:rPr>
            </w:pPr>
          </w:p>
        </w:tc>
        <w:tc>
          <w:tcPr>
            <w:tcW w:w="1084" w:type="dxa"/>
            <w:tcBorders>
              <w:top w:val="single" w:sz="4" w:space="0" w:color="auto"/>
              <w:left w:val="single" w:sz="4" w:space="0" w:color="auto"/>
              <w:bottom w:val="single" w:sz="4" w:space="0" w:color="auto"/>
              <w:right w:val="single" w:sz="4" w:space="0" w:color="auto"/>
            </w:tcBorders>
          </w:tcPr>
          <w:p w14:paraId="6CB35C17" w14:textId="77777777" w:rsidR="00CC1279" w:rsidRDefault="00CC1279" w:rsidP="003304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heme="minorHAnsi" w:hAnsiTheme="minorHAnsi"/>
                <w:b/>
                <w:szCs w:val="28"/>
                <w:lang w:val="it-IT"/>
              </w:rPr>
            </w:pPr>
          </w:p>
        </w:tc>
        <w:tc>
          <w:tcPr>
            <w:tcW w:w="1084" w:type="dxa"/>
            <w:tcBorders>
              <w:top w:val="single" w:sz="4" w:space="0" w:color="auto"/>
              <w:left w:val="single" w:sz="4" w:space="0" w:color="auto"/>
              <w:bottom w:val="single" w:sz="4" w:space="0" w:color="auto"/>
              <w:right w:val="single" w:sz="4" w:space="0" w:color="auto"/>
            </w:tcBorders>
          </w:tcPr>
          <w:p w14:paraId="37E0C6F5" w14:textId="77777777" w:rsidR="00CC1279" w:rsidRDefault="00CC1279" w:rsidP="003304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heme="minorHAnsi" w:hAnsiTheme="minorHAnsi"/>
                <w:b/>
                <w:szCs w:val="28"/>
                <w:lang w:val="it-IT"/>
              </w:rPr>
            </w:pPr>
          </w:p>
        </w:tc>
        <w:tc>
          <w:tcPr>
            <w:tcW w:w="1085" w:type="dxa"/>
            <w:tcBorders>
              <w:top w:val="single" w:sz="4" w:space="0" w:color="auto"/>
              <w:left w:val="single" w:sz="4" w:space="0" w:color="auto"/>
              <w:bottom w:val="single" w:sz="4" w:space="0" w:color="auto"/>
              <w:right w:val="single" w:sz="4" w:space="0" w:color="auto"/>
            </w:tcBorders>
          </w:tcPr>
          <w:p w14:paraId="453D6E5C" w14:textId="77777777" w:rsidR="00CC1279" w:rsidRDefault="00CC1279" w:rsidP="003304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heme="minorHAnsi" w:hAnsiTheme="minorHAnsi"/>
                <w:b/>
                <w:szCs w:val="28"/>
                <w:lang w:val="it-IT"/>
              </w:rPr>
            </w:pPr>
          </w:p>
        </w:tc>
        <w:tc>
          <w:tcPr>
            <w:tcW w:w="587" w:type="dxa"/>
            <w:tcBorders>
              <w:top w:val="single" w:sz="4" w:space="0" w:color="auto"/>
              <w:left w:val="single" w:sz="4" w:space="0" w:color="auto"/>
              <w:bottom w:val="single" w:sz="4" w:space="0" w:color="auto"/>
              <w:right w:val="single" w:sz="4" w:space="0" w:color="auto"/>
            </w:tcBorders>
            <w:shd w:val="clear" w:color="auto" w:fill="000000" w:themeFill="text1"/>
            <w:hideMark/>
          </w:tcPr>
          <w:p w14:paraId="60BF9297" w14:textId="77777777" w:rsidR="00CC1279" w:rsidRDefault="00A7500E" w:rsidP="00CC12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heme="minorHAnsi" w:hAnsiTheme="minorHAnsi"/>
                <w:b/>
                <w:szCs w:val="28"/>
                <w:lang w:val="it-IT"/>
              </w:rPr>
            </w:pPr>
            <w:r>
              <w:rPr>
                <w:rFonts w:asciiTheme="minorHAnsi" w:hAnsiTheme="minorHAnsi"/>
                <w:b/>
                <w:color w:val="FFFFFF" w:themeColor="background1"/>
                <w:szCs w:val="28"/>
                <w:lang w:val="it-IT"/>
              </w:rPr>
              <w:t>A</w:t>
            </w:r>
            <w:r w:rsidR="00CC1279">
              <w:rPr>
                <w:rFonts w:asciiTheme="minorHAnsi" w:hAnsiTheme="minorHAnsi"/>
                <w:b/>
                <w:color w:val="FFFFFF" w:themeColor="background1"/>
                <w:szCs w:val="28"/>
                <w:lang w:val="it-IT"/>
              </w:rPr>
              <w:t>/2</w:t>
            </w:r>
          </w:p>
        </w:tc>
      </w:tr>
      <w:tr w:rsidR="00CC1279" w:rsidRPr="00C57FB3" w14:paraId="775F838E" w14:textId="77777777" w:rsidTr="00330453">
        <w:trPr>
          <w:trHeight w:val="278"/>
          <w:jc w:val="center"/>
        </w:trPr>
        <w:tc>
          <w:tcPr>
            <w:tcW w:w="9771" w:type="dxa"/>
            <w:gridSpan w:val="12"/>
          </w:tcPr>
          <w:p w14:paraId="11EC8937" w14:textId="77777777" w:rsidR="008053B9" w:rsidRPr="008D4802" w:rsidRDefault="008053B9" w:rsidP="008053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MS Gothic" w:hAnsi="Courier New" w:cs="Courier New"/>
                <w:b/>
                <w:color w:val="000000"/>
                <w:sz w:val="20"/>
                <w:szCs w:val="20"/>
              </w:rPr>
            </w:pPr>
            <w:r w:rsidRPr="008D4802">
              <w:rPr>
                <w:rFonts w:ascii="Minion Pro SmBd Ital" w:eastAsia="MS Gothic" w:hAnsi="Minion Pro SmBd Ital" w:cs="Minion Pro SmBd Ital"/>
                <w:b/>
                <w:color w:val="000000"/>
                <w:sz w:val="20"/>
                <w:szCs w:val="20"/>
              </w:rPr>
              <w:t>☐</w:t>
            </w:r>
            <w:r w:rsidRPr="008D4802">
              <w:rPr>
                <w:rFonts w:ascii="Courier New" w:eastAsia="MS Gothic" w:hAnsi="Courier New" w:cs="Courier New"/>
                <w:b/>
                <w:color w:val="000000"/>
                <w:sz w:val="20"/>
                <w:szCs w:val="20"/>
              </w:rPr>
              <w:t xml:space="preserve">A-BARA      </w:t>
            </w:r>
            <w:r w:rsidRPr="008D4802">
              <w:rPr>
                <w:rFonts w:ascii="Minion Pro SmBd Ital" w:eastAsia="MS Gothic" w:hAnsi="Minion Pro SmBd Ital" w:cs="Minion Pro SmBd Ital"/>
                <w:b/>
                <w:color w:val="000000"/>
                <w:sz w:val="20"/>
                <w:szCs w:val="20"/>
              </w:rPr>
              <w:t>☐</w:t>
            </w:r>
            <w:r w:rsidRPr="008D4802">
              <w:rPr>
                <w:rFonts w:ascii="Courier New" w:eastAsia="MS Gothic" w:hAnsi="Courier New" w:cs="Courier New"/>
                <w:b/>
                <w:color w:val="000000"/>
                <w:sz w:val="20"/>
                <w:szCs w:val="20"/>
              </w:rPr>
              <w:t xml:space="preserve">BARB-BOTS   </w:t>
            </w:r>
            <w:r w:rsidRPr="008D4802">
              <w:rPr>
                <w:rFonts w:ascii="Minion Pro SmBd Ital" w:eastAsia="MS Gothic" w:hAnsi="Minion Pro SmBd Ital" w:cs="Minion Pro SmBd Ital"/>
                <w:b/>
                <w:color w:val="000000"/>
                <w:sz w:val="20"/>
                <w:szCs w:val="20"/>
              </w:rPr>
              <w:t>☐</w:t>
            </w:r>
            <w:r w:rsidRPr="008D4802">
              <w:rPr>
                <w:rFonts w:ascii="Courier New" w:eastAsia="MS Gothic" w:hAnsi="Courier New" w:cs="Courier New"/>
                <w:b/>
                <w:color w:val="000000"/>
                <w:sz w:val="20"/>
                <w:szCs w:val="20"/>
              </w:rPr>
              <w:t xml:space="preserve">BOTT-CAR     </w:t>
            </w:r>
            <w:r w:rsidRPr="008D4802">
              <w:rPr>
                <w:rFonts w:ascii="Minion Pro SmBd Ital" w:eastAsia="MS Gothic" w:hAnsi="Minion Pro SmBd Ital" w:cs="Minion Pro SmBd Ital"/>
                <w:b/>
                <w:color w:val="000000"/>
                <w:sz w:val="20"/>
                <w:szCs w:val="20"/>
              </w:rPr>
              <w:t>☐</w:t>
            </w:r>
            <w:r w:rsidRPr="008D4802">
              <w:rPr>
                <w:rFonts w:ascii="Courier New" w:eastAsia="MS Gothic" w:hAnsi="Courier New" w:cs="Courier New"/>
                <w:b/>
                <w:color w:val="000000"/>
                <w:sz w:val="20"/>
                <w:szCs w:val="20"/>
              </w:rPr>
              <w:t xml:space="preserve">CAS-CORD    </w:t>
            </w:r>
            <w:r w:rsidRPr="008D4802">
              <w:rPr>
                <w:rFonts w:ascii="Minion Pro SmBd Ital" w:eastAsia="MS Gothic" w:hAnsi="Minion Pro SmBd Ital" w:cs="Minion Pro SmBd Ital"/>
                <w:b/>
                <w:color w:val="000000"/>
                <w:sz w:val="20"/>
                <w:szCs w:val="20"/>
              </w:rPr>
              <w:t>☐</w:t>
            </w:r>
            <w:r w:rsidRPr="008D4802">
              <w:rPr>
                <w:rFonts w:ascii="Courier New" w:eastAsia="MS Gothic" w:hAnsi="Courier New" w:cs="Courier New"/>
                <w:b/>
                <w:color w:val="000000"/>
                <w:sz w:val="20"/>
                <w:szCs w:val="20"/>
              </w:rPr>
              <w:t xml:space="preserve">CORE-DIF    </w:t>
            </w:r>
            <w:r w:rsidRPr="008D4802">
              <w:rPr>
                <w:rFonts w:ascii="Minion Pro SmBd Ital" w:eastAsia="MS Gothic" w:hAnsi="Minion Pro SmBd Ital" w:cs="Minion Pro SmBd Ital"/>
                <w:b/>
                <w:color w:val="000000"/>
                <w:sz w:val="20"/>
                <w:szCs w:val="20"/>
              </w:rPr>
              <w:t>☐</w:t>
            </w:r>
            <w:r w:rsidRPr="008D4802">
              <w:rPr>
                <w:rFonts w:ascii="Courier New" w:eastAsia="MS Gothic" w:hAnsi="Courier New" w:cs="Courier New"/>
                <w:b/>
                <w:color w:val="000000"/>
                <w:sz w:val="20"/>
                <w:szCs w:val="20"/>
              </w:rPr>
              <w:t>DIG-FIOR</w:t>
            </w:r>
            <w:r w:rsidRPr="008D4802">
              <w:rPr>
                <w:rFonts w:ascii="Courier New" w:eastAsia="MS Gothic" w:hAnsi="Courier New" w:cs="Courier New"/>
                <w:b/>
                <w:color w:val="000000"/>
                <w:sz w:val="20"/>
                <w:szCs w:val="20"/>
              </w:rPr>
              <w:br/>
            </w:r>
            <w:r w:rsidRPr="008D4802">
              <w:rPr>
                <w:rFonts w:ascii="Minion Pro SmBd Ital" w:eastAsia="MS Gothic" w:hAnsi="Minion Pro SmBd Ital" w:cs="Minion Pro SmBd Ital"/>
                <w:b/>
                <w:color w:val="000000"/>
                <w:sz w:val="20"/>
                <w:szCs w:val="20"/>
              </w:rPr>
              <w:t>☐</w:t>
            </w:r>
            <w:r w:rsidRPr="008D4802">
              <w:rPr>
                <w:rFonts w:ascii="Courier New" w:eastAsia="MS Gothic" w:hAnsi="Courier New" w:cs="Courier New"/>
                <w:b/>
                <w:color w:val="000000"/>
                <w:sz w:val="20"/>
                <w:szCs w:val="20"/>
              </w:rPr>
              <w:t xml:space="preserve">FIOS-GIORD  </w:t>
            </w:r>
            <w:r w:rsidRPr="008D4802">
              <w:rPr>
                <w:rFonts w:ascii="Minion Pro SmBd Ital" w:eastAsia="MS Gothic" w:hAnsi="Minion Pro SmBd Ital" w:cs="Minion Pro SmBd Ital"/>
                <w:b/>
                <w:color w:val="000000"/>
                <w:sz w:val="20"/>
                <w:szCs w:val="20"/>
              </w:rPr>
              <w:t>☐</w:t>
            </w:r>
            <w:r w:rsidRPr="008D4802">
              <w:rPr>
                <w:rFonts w:ascii="Courier New" w:eastAsia="MS Gothic" w:hAnsi="Courier New" w:cs="Courier New"/>
                <w:b/>
                <w:color w:val="000000"/>
                <w:sz w:val="20"/>
                <w:szCs w:val="20"/>
              </w:rPr>
              <w:t xml:space="preserve">GIORE-LANE  </w:t>
            </w:r>
            <w:r w:rsidRPr="008D4802">
              <w:rPr>
                <w:rFonts w:ascii="Minion Pro SmBd Ital" w:eastAsia="MS Gothic" w:hAnsi="Minion Pro SmBd Ital" w:cs="Minion Pro SmBd Ital"/>
                <w:b/>
                <w:color w:val="000000"/>
                <w:sz w:val="20"/>
                <w:szCs w:val="20"/>
              </w:rPr>
              <w:t>☐</w:t>
            </w:r>
            <w:r w:rsidRPr="008D4802">
              <w:rPr>
                <w:rFonts w:ascii="Courier New" w:eastAsia="MS Gothic" w:hAnsi="Courier New" w:cs="Courier New"/>
                <w:b/>
                <w:color w:val="000000"/>
                <w:sz w:val="20"/>
                <w:szCs w:val="20"/>
              </w:rPr>
              <w:t xml:space="preserve">LANF-MARA    </w:t>
            </w:r>
            <w:r w:rsidRPr="008D4802">
              <w:rPr>
                <w:rFonts w:ascii="Minion Pro SmBd Ital" w:eastAsia="MS Gothic" w:hAnsi="Minion Pro SmBd Ital" w:cs="Minion Pro SmBd Ital"/>
                <w:b/>
                <w:color w:val="000000"/>
                <w:sz w:val="20"/>
                <w:szCs w:val="20"/>
              </w:rPr>
              <w:t>☐</w:t>
            </w:r>
            <w:r w:rsidRPr="008D4802">
              <w:rPr>
                <w:rFonts w:ascii="Courier New" w:eastAsia="MS Gothic" w:hAnsi="Courier New" w:cs="Courier New"/>
                <w:b/>
                <w:color w:val="000000"/>
                <w:sz w:val="20"/>
                <w:szCs w:val="20"/>
              </w:rPr>
              <w:t xml:space="preserve">MORB-MOH    </w:t>
            </w:r>
            <w:r w:rsidRPr="008D4802">
              <w:rPr>
                <w:rFonts w:ascii="Minion Pro SmBd Ital" w:eastAsia="MS Gothic" w:hAnsi="Minion Pro SmBd Ital" w:cs="Minion Pro SmBd Ital"/>
                <w:b/>
                <w:color w:val="000000"/>
                <w:sz w:val="20"/>
                <w:szCs w:val="20"/>
              </w:rPr>
              <w:t>☐</w:t>
            </w:r>
            <w:r w:rsidRPr="008D4802">
              <w:rPr>
                <w:rFonts w:ascii="Courier New" w:eastAsia="MS Gothic" w:hAnsi="Courier New" w:cs="Courier New"/>
                <w:b/>
                <w:color w:val="000000"/>
                <w:sz w:val="20"/>
                <w:szCs w:val="20"/>
              </w:rPr>
              <w:t xml:space="preserve">MOI-PAK     </w:t>
            </w:r>
            <w:r w:rsidRPr="008D4802">
              <w:rPr>
                <w:rFonts w:ascii="Minion Pro SmBd Ital" w:eastAsia="MS Gothic" w:hAnsi="Minion Pro SmBd Ital" w:cs="Minion Pro SmBd Ital"/>
                <w:b/>
                <w:color w:val="000000"/>
                <w:sz w:val="20"/>
                <w:szCs w:val="20"/>
              </w:rPr>
              <w:t>☐</w:t>
            </w:r>
            <w:r w:rsidRPr="008D4802">
              <w:rPr>
                <w:rFonts w:ascii="Courier New" w:eastAsia="MS Gothic" w:hAnsi="Courier New" w:cs="Courier New"/>
                <w:b/>
                <w:color w:val="000000"/>
                <w:sz w:val="20"/>
                <w:szCs w:val="20"/>
              </w:rPr>
              <w:t xml:space="preserve">PAL-POLH  </w:t>
            </w:r>
            <w:r w:rsidRPr="008D4802">
              <w:rPr>
                <w:rFonts w:ascii="Courier New" w:eastAsia="MS Gothic" w:hAnsi="Courier New" w:cs="Courier New"/>
                <w:b/>
                <w:color w:val="000000"/>
                <w:sz w:val="20"/>
                <w:szCs w:val="20"/>
              </w:rPr>
              <w:br/>
            </w:r>
            <w:r w:rsidRPr="008D4802">
              <w:rPr>
                <w:rFonts w:ascii="Minion Pro SmBd Ital" w:eastAsia="MS Gothic" w:hAnsi="Minion Pro SmBd Ital" w:cs="Minion Pro SmBd Ital"/>
                <w:b/>
                <w:color w:val="000000"/>
                <w:sz w:val="20"/>
                <w:szCs w:val="20"/>
              </w:rPr>
              <w:t>☐</w:t>
            </w:r>
            <w:r w:rsidRPr="008D4802">
              <w:rPr>
                <w:rFonts w:ascii="Courier New" w:eastAsia="MS Gothic" w:hAnsi="Courier New" w:cs="Courier New"/>
                <w:b/>
                <w:color w:val="000000"/>
                <w:sz w:val="20"/>
                <w:szCs w:val="20"/>
              </w:rPr>
              <w:t xml:space="preserve">POLI-ROSA   </w:t>
            </w:r>
            <w:r w:rsidRPr="008D4802">
              <w:rPr>
                <w:rFonts w:ascii="Minion Pro SmBd Ital" w:eastAsia="MS Gothic" w:hAnsi="Minion Pro SmBd Ital" w:cs="Minion Pro SmBd Ital"/>
                <w:b/>
                <w:color w:val="000000"/>
                <w:sz w:val="20"/>
                <w:szCs w:val="20"/>
              </w:rPr>
              <w:t>☐</w:t>
            </w:r>
            <w:r w:rsidRPr="008D4802">
              <w:rPr>
                <w:rFonts w:ascii="Courier New" w:eastAsia="MS Gothic" w:hAnsi="Courier New" w:cs="Courier New"/>
                <w:b/>
                <w:color w:val="000000"/>
                <w:sz w:val="20"/>
                <w:szCs w:val="20"/>
              </w:rPr>
              <w:t xml:space="preserve">ROSB-SIL    </w:t>
            </w:r>
            <w:r w:rsidRPr="008D4802">
              <w:rPr>
                <w:rFonts w:ascii="Minion Pro SmBd Ital" w:eastAsia="MS Gothic" w:hAnsi="Minion Pro SmBd Ital" w:cs="Minion Pro SmBd Ital"/>
                <w:b/>
                <w:color w:val="000000"/>
                <w:sz w:val="20"/>
                <w:szCs w:val="20"/>
              </w:rPr>
              <w:t>☐</w:t>
            </w:r>
            <w:r w:rsidRPr="008D4802">
              <w:rPr>
                <w:rFonts w:ascii="Courier New" w:eastAsia="MS Gothic" w:hAnsi="Courier New" w:cs="Courier New"/>
                <w:b/>
                <w:color w:val="000000"/>
                <w:sz w:val="20"/>
                <w:szCs w:val="20"/>
              </w:rPr>
              <w:t xml:space="preserve">SIM-TR       </w:t>
            </w:r>
            <w:r w:rsidRPr="008D4802">
              <w:rPr>
                <w:rFonts w:ascii="Minion Pro SmBd Ital" w:eastAsia="MS Gothic" w:hAnsi="Minion Pro SmBd Ital" w:cs="Minion Pro SmBd Ital"/>
                <w:b/>
                <w:color w:val="000000"/>
                <w:sz w:val="20"/>
                <w:szCs w:val="20"/>
              </w:rPr>
              <w:t>☐</w:t>
            </w:r>
            <w:r w:rsidRPr="008D4802">
              <w:rPr>
                <w:rFonts w:ascii="Courier New" w:eastAsia="MS Gothic" w:hAnsi="Courier New" w:cs="Courier New"/>
                <w:b/>
                <w:color w:val="000000"/>
                <w:sz w:val="20"/>
                <w:szCs w:val="20"/>
              </w:rPr>
              <w:t>TS-ZZZ</w:t>
            </w:r>
          </w:p>
          <w:p w14:paraId="3A58AFDD" w14:textId="77777777" w:rsidR="00CC1279" w:rsidRPr="00A402B8" w:rsidRDefault="008053B9" w:rsidP="008053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S Gothic" w:eastAsia="MS Gothic" w:hAnsi="MS Gothic" w:cs="MS Gothic"/>
                <w:color w:val="000000"/>
                <w:sz w:val="20"/>
                <w:szCs w:val="20"/>
              </w:rPr>
            </w:pPr>
            <w:r w:rsidRPr="008D4802">
              <w:rPr>
                <w:rFonts w:ascii="Minion Pro SmBd Ital" w:eastAsia="MS Gothic" w:hAnsi="Minion Pro SmBd Ital" w:cs="Minion Pro SmBd Ital"/>
                <w:b/>
                <w:color w:val="000000"/>
                <w:sz w:val="20"/>
                <w:szCs w:val="20"/>
              </w:rPr>
              <w:t>☐</w:t>
            </w:r>
            <w:proofErr w:type="spellStart"/>
            <w:r w:rsidRPr="008D4802">
              <w:rPr>
                <w:rFonts w:ascii="Courier New" w:eastAsia="MS Gothic" w:hAnsi="Courier New" w:cs="Courier New"/>
                <w:b/>
                <w:color w:val="000000"/>
                <w:sz w:val="20"/>
                <w:szCs w:val="20"/>
              </w:rPr>
              <w:t>Poli@Home</w:t>
            </w:r>
            <w:proofErr w:type="spellEnd"/>
            <w:r w:rsidRPr="008D4802">
              <w:rPr>
                <w:rFonts w:ascii="Courier New" w:eastAsia="MS Gothic" w:hAnsi="Courier New" w:cs="Courier New"/>
                <w:b/>
                <w:color w:val="000000"/>
                <w:sz w:val="20"/>
                <w:szCs w:val="20"/>
              </w:rPr>
              <w:t xml:space="preserve">   </w:t>
            </w:r>
            <w:r w:rsidRPr="008D4802">
              <w:rPr>
                <w:rFonts w:ascii="Minion Pro SmBd Ital" w:eastAsia="MS Gothic" w:hAnsi="Minion Pro SmBd Ital" w:cs="Minion Pro SmBd Ital"/>
                <w:b/>
                <w:color w:val="000000"/>
                <w:sz w:val="20"/>
                <w:szCs w:val="20"/>
              </w:rPr>
              <w:t>☐</w:t>
            </w:r>
            <w:r w:rsidRPr="008D4802">
              <w:rPr>
                <w:rFonts w:ascii="Courier New" w:eastAsia="MS Gothic" w:hAnsi="Courier New" w:cs="Courier New"/>
                <w:b/>
                <w:color w:val="000000"/>
                <w:sz w:val="20"/>
                <w:szCs w:val="20"/>
              </w:rPr>
              <w:t xml:space="preserve">5 </w:t>
            </w:r>
            <w:proofErr w:type="spellStart"/>
            <w:r w:rsidRPr="008D4802">
              <w:rPr>
                <w:rFonts w:ascii="Courier New" w:eastAsia="MS Gothic" w:hAnsi="Courier New" w:cs="Courier New"/>
                <w:b/>
                <w:color w:val="000000"/>
                <w:sz w:val="20"/>
                <w:szCs w:val="20"/>
              </w:rPr>
              <w:t>Crediti</w:t>
            </w:r>
            <w:proofErr w:type="spellEnd"/>
            <w:r w:rsidRPr="008D4802">
              <w:rPr>
                <w:rFonts w:ascii="Courier New" w:eastAsia="MS Gothic" w:hAnsi="Courier New" w:cs="Courier New"/>
                <w:b/>
                <w:color w:val="000000"/>
                <w:sz w:val="20"/>
                <w:szCs w:val="20"/>
              </w:rPr>
              <w:t xml:space="preserve">   </w:t>
            </w:r>
            <w:r w:rsidRPr="008D4802">
              <w:rPr>
                <w:rFonts w:ascii="Minion Pro SmBd Ital" w:eastAsia="MS Gothic" w:hAnsi="Minion Pro SmBd Ital" w:cs="Minion Pro SmBd Ital"/>
                <w:b/>
                <w:color w:val="000000"/>
                <w:sz w:val="20"/>
                <w:szCs w:val="20"/>
              </w:rPr>
              <w:t>☐</w:t>
            </w:r>
            <w:r w:rsidRPr="008D4802">
              <w:rPr>
                <w:rFonts w:ascii="Courier New" w:eastAsia="MS Gothic" w:hAnsi="Courier New" w:cs="Courier New"/>
                <w:b/>
                <w:color w:val="000000"/>
                <w:sz w:val="20"/>
                <w:szCs w:val="20"/>
              </w:rPr>
              <w:t>English/A-</w:t>
            </w:r>
            <w:proofErr w:type="gramStart"/>
            <w:r w:rsidRPr="008D4802">
              <w:rPr>
                <w:rFonts w:ascii="Courier New" w:eastAsia="MS Gothic" w:hAnsi="Courier New" w:cs="Courier New"/>
                <w:b/>
                <w:color w:val="000000"/>
                <w:sz w:val="20"/>
                <w:szCs w:val="20"/>
              </w:rPr>
              <w:t xml:space="preserve">L  </w:t>
            </w:r>
            <w:r w:rsidRPr="008D4802">
              <w:rPr>
                <w:rFonts w:ascii="Minion Pro SmBd Ital" w:eastAsia="MS Gothic" w:hAnsi="Minion Pro SmBd Ital" w:cs="Minion Pro SmBd Ital"/>
                <w:b/>
                <w:color w:val="000000"/>
                <w:sz w:val="20"/>
                <w:szCs w:val="20"/>
              </w:rPr>
              <w:t>☐</w:t>
            </w:r>
            <w:proofErr w:type="gramEnd"/>
            <w:r w:rsidRPr="008D4802">
              <w:rPr>
                <w:rFonts w:ascii="Courier New" w:eastAsia="MS Gothic" w:hAnsi="Courier New" w:cs="Courier New"/>
                <w:b/>
                <w:color w:val="000000"/>
                <w:sz w:val="20"/>
                <w:szCs w:val="20"/>
              </w:rPr>
              <w:t xml:space="preserve">English/M-Z </w:t>
            </w:r>
            <w:r w:rsidRPr="008D4802">
              <w:rPr>
                <w:rFonts w:ascii="Minion Pro SmBd Ital" w:eastAsia="MS Gothic" w:hAnsi="Minion Pro SmBd Ital" w:cs="Minion Pro SmBd Ital"/>
                <w:b/>
                <w:color w:val="000000"/>
                <w:sz w:val="20"/>
                <w:szCs w:val="20"/>
              </w:rPr>
              <w:t>☐</w:t>
            </w:r>
            <w:proofErr w:type="spellStart"/>
            <w:r w:rsidRPr="008D4802">
              <w:rPr>
                <w:rFonts w:ascii="Courier New" w:eastAsia="MS Gothic" w:hAnsi="Courier New" w:cs="Courier New"/>
                <w:b/>
                <w:color w:val="000000"/>
                <w:sz w:val="20"/>
                <w:szCs w:val="20"/>
              </w:rPr>
              <w:t>Altro</w:t>
            </w:r>
            <w:proofErr w:type="spellEnd"/>
            <w:r w:rsidRPr="008D4802">
              <w:rPr>
                <w:rFonts w:ascii="Courier New" w:eastAsia="MS Gothic" w:hAnsi="Courier New" w:cs="Courier New"/>
                <w:b/>
                <w:color w:val="000000"/>
                <w:sz w:val="20"/>
                <w:szCs w:val="20"/>
              </w:rPr>
              <w:t>:.........</w:t>
            </w:r>
            <w:r>
              <w:rPr>
                <w:rFonts w:ascii="Courier New" w:eastAsia="MS Gothic" w:hAnsi="Courier New" w:cs="Courier New"/>
                <w:b/>
                <w:color w:val="000000"/>
                <w:sz w:val="20"/>
                <w:szCs w:val="20"/>
              </w:rPr>
              <w:t>....</w:t>
            </w:r>
            <w:r w:rsidRPr="008D4802">
              <w:rPr>
                <w:rFonts w:ascii="Courier New" w:eastAsia="MS Gothic" w:hAnsi="Courier New" w:cs="Courier New"/>
                <w:b/>
                <w:color w:val="000000"/>
                <w:sz w:val="20"/>
                <w:szCs w:val="20"/>
              </w:rPr>
              <w:t>...</w:t>
            </w:r>
          </w:p>
        </w:tc>
      </w:tr>
    </w:tbl>
    <w:p w14:paraId="2646C95C" w14:textId="77777777" w:rsidR="00CC1279" w:rsidRDefault="00CC1279" w:rsidP="00CC1279"/>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954"/>
        <w:gridCol w:w="3827"/>
      </w:tblGrid>
      <w:tr w:rsidR="00CC1279" w:rsidRPr="008F4373" w14:paraId="4B203572" w14:textId="77777777" w:rsidTr="00330453">
        <w:tc>
          <w:tcPr>
            <w:tcW w:w="5954" w:type="dxa"/>
            <w:shd w:val="clear" w:color="auto" w:fill="D9D9D9" w:themeFill="background1" w:themeFillShade="D9"/>
          </w:tcPr>
          <w:p w14:paraId="04A7A21F" w14:textId="77777777" w:rsidR="00CC1279" w:rsidRPr="00A402B8" w:rsidRDefault="00CC1279" w:rsidP="00330453">
            <w:pPr>
              <w:widowControl w:val="0"/>
              <w:tabs>
                <w:tab w:val="left" w:pos="560"/>
                <w:tab w:val="left" w:pos="1120"/>
              </w:tabs>
              <w:autoSpaceDE w:val="0"/>
              <w:autoSpaceDN w:val="0"/>
              <w:adjustRightInd w:val="0"/>
              <w:ind w:left="-720" w:firstLine="720"/>
              <w:jc w:val="both"/>
              <w:rPr>
                <w:rFonts w:asciiTheme="majorHAnsi" w:hAnsiTheme="majorHAnsi"/>
                <w:b/>
                <w:sz w:val="20"/>
              </w:rPr>
            </w:pPr>
            <w:r w:rsidRPr="00982A41">
              <w:rPr>
                <w:rFonts w:asciiTheme="majorHAnsi" w:hAnsiTheme="majorHAnsi"/>
                <w:b/>
                <w:sz w:val="20"/>
                <w:shd w:val="clear" w:color="auto" w:fill="D9D9D9" w:themeFill="background1" w:themeFillShade="D9"/>
              </w:rPr>
              <w:t>DOMANDA</w:t>
            </w:r>
            <w:r w:rsidRPr="00A402B8">
              <w:rPr>
                <w:rFonts w:asciiTheme="majorHAnsi" w:hAnsiTheme="majorHAnsi"/>
                <w:b/>
                <w:sz w:val="20"/>
              </w:rPr>
              <w:t xml:space="preserve"> 1</w:t>
            </w:r>
            <w:r>
              <w:rPr>
                <w:rFonts w:asciiTheme="majorHAnsi" w:hAnsiTheme="majorHAnsi"/>
                <w:b/>
                <w:sz w:val="20"/>
              </w:rPr>
              <w:tab/>
            </w:r>
          </w:p>
        </w:tc>
        <w:tc>
          <w:tcPr>
            <w:tcW w:w="3827" w:type="dxa"/>
          </w:tcPr>
          <w:p w14:paraId="2E032E9E" w14:textId="77777777" w:rsidR="00CC1279" w:rsidRPr="00A402B8" w:rsidRDefault="00CC1279" w:rsidP="003304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firstLine="720"/>
              <w:jc w:val="both"/>
              <w:rPr>
                <w:rFonts w:asciiTheme="minorHAnsi" w:hAnsiTheme="minorHAnsi"/>
                <w:i/>
                <w:sz w:val="20"/>
              </w:rPr>
            </w:pPr>
            <w:proofErr w:type="spellStart"/>
            <w:r w:rsidRPr="00A402B8">
              <w:rPr>
                <w:rFonts w:asciiTheme="minorHAnsi" w:hAnsiTheme="minorHAnsi"/>
                <w:i/>
                <w:sz w:val="20"/>
              </w:rPr>
              <w:t>Risultato</w:t>
            </w:r>
            <w:proofErr w:type="spellEnd"/>
            <w:r w:rsidRPr="00A402B8">
              <w:rPr>
                <w:rFonts w:asciiTheme="minorHAnsi" w:hAnsiTheme="minorHAnsi"/>
                <w:i/>
                <w:sz w:val="20"/>
              </w:rPr>
              <w:t xml:space="preserve"> </w:t>
            </w:r>
          </w:p>
        </w:tc>
      </w:tr>
      <w:tr w:rsidR="00CC1279" w:rsidRPr="00E61C93" w14:paraId="2BC0B505" w14:textId="77777777" w:rsidTr="00330453">
        <w:tc>
          <w:tcPr>
            <w:tcW w:w="5954" w:type="dxa"/>
          </w:tcPr>
          <w:p w14:paraId="2DAF2C49" w14:textId="77777777" w:rsidR="0043197E" w:rsidRDefault="0043197E" w:rsidP="00E61C9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hAnsiTheme="minorHAnsi"/>
                <w:sz w:val="20"/>
                <w:lang w:val="it-IT"/>
              </w:rPr>
            </w:pPr>
            <w:r w:rsidRPr="00ED1884">
              <w:rPr>
                <w:rFonts w:asciiTheme="minorHAnsi" w:hAnsiTheme="minorHAnsi"/>
                <w:sz w:val="20"/>
                <w:lang w:val="it-IT"/>
              </w:rPr>
              <w:t xml:space="preserve">Date le seguenti coppie di </w:t>
            </w:r>
            <w:r>
              <w:rPr>
                <w:rFonts w:asciiTheme="minorHAnsi" w:hAnsiTheme="minorHAnsi"/>
                <w:sz w:val="20"/>
                <w:lang w:val="it-IT"/>
              </w:rPr>
              <w:t xml:space="preserve">numeri binari rappresentati </w:t>
            </w:r>
            <w:r w:rsidRPr="00ED1884">
              <w:rPr>
                <w:rFonts w:asciiTheme="minorHAnsi" w:hAnsiTheme="minorHAnsi"/>
                <w:sz w:val="20"/>
                <w:lang w:val="it-IT"/>
              </w:rPr>
              <w:t xml:space="preserve">in </w:t>
            </w:r>
            <w:r>
              <w:rPr>
                <w:rFonts w:asciiTheme="minorHAnsi" w:hAnsiTheme="minorHAnsi"/>
                <w:sz w:val="20"/>
                <w:lang w:val="it-IT"/>
              </w:rPr>
              <w:t>complemento a due (</w:t>
            </w:r>
            <w:r w:rsidRPr="00ED1884">
              <w:rPr>
                <w:rFonts w:asciiTheme="minorHAnsi" w:hAnsiTheme="minorHAnsi"/>
                <w:sz w:val="20"/>
                <w:lang w:val="it-IT"/>
              </w:rPr>
              <w:t>CA2</w:t>
            </w:r>
            <w:r>
              <w:rPr>
                <w:rFonts w:asciiTheme="minorHAnsi" w:hAnsiTheme="minorHAnsi"/>
                <w:sz w:val="20"/>
                <w:lang w:val="it-IT"/>
              </w:rPr>
              <w:t>)</w:t>
            </w:r>
            <w:r w:rsidRPr="00ED1884">
              <w:rPr>
                <w:rFonts w:asciiTheme="minorHAnsi" w:hAnsiTheme="minorHAnsi"/>
                <w:sz w:val="20"/>
                <w:lang w:val="it-IT"/>
              </w:rPr>
              <w:t>; per</w:t>
            </w:r>
            <w:r>
              <w:rPr>
                <w:rFonts w:asciiTheme="minorHAnsi" w:hAnsiTheme="minorHAnsi"/>
                <w:sz w:val="20"/>
                <w:lang w:val="it-IT"/>
              </w:rPr>
              <w:t xml:space="preserve"> </w:t>
            </w:r>
            <w:r w:rsidRPr="00ED1884">
              <w:rPr>
                <w:rFonts w:asciiTheme="minorHAnsi" w:hAnsiTheme="minorHAnsi"/>
                <w:sz w:val="20"/>
                <w:lang w:val="it-IT"/>
              </w:rPr>
              <w:t>ciascuna coppia si determini la relazione maggiore,</w:t>
            </w:r>
            <w:r>
              <w:rPr>
                <w:rFonts w:asciiTheme="minorHAnsi" w:hAnsiTheme="minorHAnsi"/>
                <w:sz w:val="20"/>
                <w:lang w:val="it-IT"/>
              </w:rPr>
              <w:t xml:space="preserve"> </w:t>
            </w:r>
            <w:r w:rsidRPr="00ED1884">
              <w:rPr>
                <w:rFonts w:asciiTheme="minorHAnsi" w:hAnsiTheme="minorHAnsi"/>
                <w:sz w:val="20"/>
                <w:lang w:val="it-IT"/>
              </w:rPr>
              <w:t>minore o uguale, tra i valori rappresentati:</w:t>
            </w:r>
          </w:p>
          <w:p w14:paraId="3442A624" w14:textId="77777777" w:rsidR="00E61C93" w:rsidRPr="00ED1884" w:rsidRDefault="00E61C93" w:rsidP="00E61C9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hAnsiTheme="minorHAnsi"/>
                <w:sz w:val="20"/>
                <w:lang w:val="it-IT"/>
              </w:rPr>
            </w:pPr>
            <w:r>
              <w:rPr>
                <w:rFonts w:asciiTheme="minorHAnsi" w:hAnsiTheme="minorHAnsi"/>
                <w:sz w:val="20"/>
                <w:lang w:val="it-IT"/>
              </w:rPr>
              <w:t>a)</w:t>
            </w:r>
            <w:r w:rsidRPr="00ED1884">
              <w:rPr>
                <w:rFonts w:asciiTheme="minorHAnsi" w:hAnsiTheme="minorHAnsi"/>
                <w:sz w:val="20"/>
                <w:lang w:val="it-IT"/>
              </w:rPr>
              <w:t xml:space="preserve"> </w:t>
            </w:r>
            <w:r>
              <w:rPr>
                <w:rFonts w:asciiTheme="minorHAnsi" w:hAnsiTheme="minorHAnsi"/>
                <w:sz w:val="20"/>
                <w:lang w:val="it-IT"/>
              </w:rPr>
              <w:t>10011</w:t>
            </w:r>
            <w:r w:rsidRPr="00ED1884">
              <w:rPr>
                <w:rFonts w:asciiTheme="minorHAnsi" w:hAnsiTheme="minorHAnsi"/>
                <w:sz w:val="20"/>
                <w:lang w:val="it-IT"/>
              </w:rPr>
              <w:t xml:space="preserve"> </w:t>
            </w:r>
            <w:r>
              <w:rPr>
                <w:rFonts w:asciiTheme="minorHAnsi" w:hAnsiTheme="minorHAnsi"/>
                <w:sz w:val="20"/>
                <w:lang w:val="it-IT"/>
              </w:rPr>
              <w:t xml:space="preserve"> </w:t>
            </w:r>
            <w:r w:rsidRPr="00ED1884">
              <w:rPr>
                <w:rFonts w:asciiTheme="minorHAnsi" w:hAnsiTheme="minorHAnsi"/>
                <w:sz w:val="20"/>
                <w:lang w:val="it-IT"/>
              </w:rPr>
              <w:t xml:space="preserve">&lt;?&gt; </w:t>
            </w:r>
            <w:r>
              <w:rPr>
                <w:rFonts w:asciiTheme="minorHAnsi" w:hAnsiTheme="minorHAnsi"/>
                <w:sz w:val="20"/>
                <w:lang w:val="it-IT"/>
              </w:rPr>
              <w:t xml:space="preserve"> 1000111</w:t>
            </w:r>
          </w:p>
          <w:p w14:paraId="7BEC80B3" w14:textId="77777777" w:rsidR="00CC1279" w:rsidRPr="00D14870" w:rsidRDefault="00E61C93" w:rsidP="00C82D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hAnsiTheme="minorHAnsi"/>
                <w:sz w:val="20"/>
                <w:lang w:val="it-IT"/>
              </w:rPr>
            </w:pPr>
            <w:r>
              <w:rPr>
                <w:rFonts w:asciiTheme="minorHAnsi" w:hAnsiTheme="minorHAnsi"/>
                <w:sz w:val="20"/>
                <w:lang w:val="it-IT"/>
              </w:rPr>
              <w:t>b) 10111  &lt;?&gt;  110111</w:t>
            </w:r>
          </w:p>
        </w:tc>
        <w:tc>
          <w:tcPr>
            <w:tcW w:w="3827" w:type="dxa"/>
          </w:tcPr>
          <w:p w14:paraId="3B125A20" w14:textId="77777777" w:rsidR="00E61C93" w:rsidRPr="00ED1884" w:rsidRDefault="00E61C93" w:rsidP="00E61C9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firstLine="720"/>
              <w:jc w:val="both"/>
              <w:rPr>
                <w:rFonts w:asciiTheme="minorHAnsi" w:hAnsiTheme="minorHAnsi"/>
                <w:sz w:val="20"/>
                <w:lang w:val="it-IT"/>
              </w:rPr>
            </w:pPr>
            <w:r>
              <w:rPr>
                <w:rFonts w:asciiTheme="minorHAnsi" w:hAnsiTheme="minorHAnsi"/>
                <w:sz w:val="20"/>
                <w:lang w:val="it-IT"/>
              </w:rPr>
              <w:t>a):</w:t>
            </w:r>
          </w:p>
          <w:p w14:paraId="4A184448" w14:textId="77777777" w:rsidR="00E61C93" w:rsidRDefault="00E61C93" w:rsidP="00E61C9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firstLine="720"/>
              <w:jc w:val="both"/>
              <w:rPr>
                <w:rFonts w:asciiTheme="minorHAnsi" w:hAnsiTheme="minorHAnsi"/>
                <w:sz w:val="20"/>
                <w:lang w:val="it-IT"/>
              </w:rPr>
            </w:pPr>
          </w:p>
          <w:p w14:paraId="20006303" w14:textId="77777777" w:rsidR="00E61C93" w:rsidRPr="00ED1884" w:rsidRDefault="00E61C93" w:rsidP="00E61C9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firstLine="720"/>
              <w:jc w:val="both"/>
              <w:rPr>
                <w:rFonts w:asciiTheme="minorHAnsi" w:hAnsiTheme="minorHAnsi"/>
                <w:sz w:val="20"/>
                <w:lang w:val="it-IT"/>
              </w:rPr>
            </w:pPr>
          </w:p>
          <w:p w14:paraId="49E3304C" w14:textId="77777777" w:rsidR="00CC1279" w:rsidRPr="00D14870" w:rsidRDefault="00E61C93" w:rsidP="00E61C9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firstLine="720"/>
              <w:jc w:val="both"/>
              <w:rPr>
                <w:rFonts w:asciiTheme="minorHAnsi" w:hAnsiTheme="minorHAnsi"/>
                <w:sz w:val="20"/>
                <w:lang w:val="it-IT"/>
              </w:rPr>
            </w:pPr>
            <w:r>
              <w:rPr>
                <w:rFonts w:asciiTheme="minorHAnsi" w:hAnsiTheme="minorHAnsi"/>
                <w:sz w:val="20"/>
                <w:lang w:val="it-IT"/>
              </w:rPr>
              <w:t>b)</w:t>
            </w:r>
            <w:r w:rsidRPr="00ED1884">
              <w:rPr>
                <w:rFonts w:asciiTheme="minorHAnsi" w:hAnsiTheme="minorHAnsi"/>
                <w:sz w:val="20"/>
                <w:lang w:val="it-IT"/>
              </w:rPr>
              <w:t>:</w:t>
            </w:r>
          </w:p>
        </w:tc>
      </w:tr>
      <w:tr w:rsidR="00CC1279" w:rsidRPr="00E61C93" w14:paraId="3D17F9D8" w14:textId="77777777" w:rsidTr="00C82DC1">
        <w:trPr>
          <w:trHeight w:val="1717"/>
        </w:trPr>
        <w:tc>
          <w:tcPr>
            <w:tcW w:w="9781" w:type="dxa"/>
            <w:gridSpan w:val="2"/>
          </w:tcPr>
          <w:p w14:paraId="1AED3964" w14:textId="77777777" w:rsidR="00CC1279" w:rsidRPr="00055A62" w:rsidRDefault="00CC1279" w:rsidP="003304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firstLine="720"/>
              <w:jc w:val="both"/>
              <w:rPr>
                <w:rFonts w:asciiTheme="minorHAnsi" w:hAnsiTheme="minorHAnsi"/>
                <w:sz w:val="20"/>
                <w:lang w:val="it-IT"/>
              </w:rPr>
            </w:pPr>
            <w:r w:rsidRPr="00055A62">
              <w:rPr>
                <w:rFonts w:asciiTheme="minorHAnsi" w:hAnsiTheme="minorHAnsi"/>
                <w:sz w:val="20"/>
                <w:lang w:val="it-IT"/>
              </w:rPr>
              <w:t>Passaggi</w:t>
            </w:r>
          </w:p>
          <w:p w14:paraId="19BF6A20" w14:textId="77777777" w:rsidR="00CC1279" w:rsidRDefault="00CC1279" w:rsidP="003304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firstLine="720"/>
              <w:jc w:val="both"/>
              <w:rPr>
                <w:rFonts w:asciiTheme="minorHAnsi" w:hAnsiTheme="minorHAnsi"/>
                <w:sz w:val="20"/>
                <w:lang w:val="it-IT"/>
              </w:rPr>
            </w:pPr>
          </w:p>
          <w:p w14:paraId="5F571B53" w14:textId="77777777" w:rsidR="00CC1279" w:rsidRDefault="00CC1279" w:rsidP="003304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firstLine="720"/>
              <w:jc w:val="both"/>
              <w:rPr>
                <w:rFonts w:asciiTheme="minorHAnsi" w:hAnsiTheme="minorHAnsi"/>
                <w:sz w:val="20"/>
                <w:lang w:val="it-IT"/>
              </w:rPr>
            </w:pPr>
          </w:p>
          <w:p w14:paraId="2BC026DB" w14:textId="77777777" w:rsidR="00CC1279" w:rsidRDefault="00CC1279" w:rsidP="003304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firstLine="720"/>
              <w:jc w:val="both"/>
              <w:rPr>
                <w:rFonts w:asciiTheme="minorHAnsi" w:hAnsiTheme="minorHAnsi"/>
                <w:sz w:val="20"/>
                <w:lang w:val="it-IT"/>
              </w:rPr>
            </w:pPr>
          </w:p>
          <w:p w14:paraId="059F6206" w14:textId="77777777" w:rsidR="00CC1279" w:rsidRPr="00055A62" w:rsidRDefault="00CC1279" w:rsidP="003304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firstLine="720"/>
              <w:jc w:val="both"/>
              <w:rPr>
                <w:rFonts w:asciiTheme="minorHAnsi" w:hAnsiTheme="minorHAnsi"/>
                <w:sz w:val="20"/>
                <w:lang w:val="it-IT"/>
              </w:rPr>
            </w:pPr>
          </w:p>
          <w:p w14:paraId="4E803813" w14:textId="77777777" w:rsidR="00CC1279" w:rsidRPr="00055A62" w:rsidRDefault="00CC1279" w:rsidP="003304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firstLine="720"/>
              <w:jc w:val="both"/>
              <w:rPr>
                <w:rFonts w:asciiTheme="minorHAnsi" w:hAnsiTheme="minorHAnsi"/>
                <w:sz w:val="20"/>
                <w:lang w:val="it-IT"/>
              </w:rPr>
            </w:pPr>
          </w:p>
          <w:p w14:paraId="27F41E13" w14:textId="77777777" w:rsidR="00CC1279" w:rsidRPr="00055A62" w:rsidRDefault="00CC1279" w:rsidP="003304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firstLine="720"/>
              <w:jc w:val="both"/>
              <w:rPr>
                <w:rFonts w:asciiTheme="minorHAnsi" w:hAnsiTheme="minorHAnsi"/>
                <w:sz w:val="20"/>
                <w:lang w:val="it-IT"/>
              </w:rPr>
            </w:pPr>
          </w:p>
          <w:p w14:paraId="5B328B54" w14:textId="77777777" w:rsidR="00CC1279" w:rsidRPr="00055A62" w:rsidRDefault="00CC1279" w:rsidP="003304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firstLine="720"/>
              <w:jc w:val="both"/>
              <w:rPr>
                <w:rFonts w:asciiTheme="minorHAnsi" w:hAnsiTheme="minorHAnsi"/>
                <w:sz w:val="20"/>
                <w:lang w:val="it-IT"/>
              </w:rPr>
            </w:pPr>
          </w:p>
        </w:tc>
      </w:tr>
    </w:tbl>
    <w:p w14:paraId="5BD8B5A0" w14:textId="77777777" w:rsidR="00CC1279" w:rsidRPr="00E61C93" w:rsidRDefault="00CC1279" w:rsidP="00CC1279">
      <w:pPr>
        <w:rPr>
          <w:lang w:val="it-IT"/>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954"/>
        <w:gridCol w:w="3827"/>
      </w:tblGrid>
      <w:tr w:rsidR="00D85389" w:rsidRPr="00E61C93" w14:paraId="63021CA6" w14:textId="77777777" w:rsidTr="0043197E">
        <w:tc>
          <w:tcPr>
            <w:tcW w:w="5954" w:type="dxa"/>
            <w:shd w:val="clear" w:color="auto" w:fill="D9D9D9" w:themeFill="background1" w:themeFillShade="D9"/>
          </w:tcPr>
          <w:p w14:paraId="23BC9305" w14:textId="77777777" w:rsidR="00D85389" w:rsidRPr="00E61C93" w:rsidRDefault="00D85389" w:rsidP="003304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firstLine="720"/>
              <w:jc w:val="both"/>
              <w:rPr>
                <w:rFonts w:asciiTheme="minorHAnsi" w:hAnsiTheme="minorHAnsi"/>
                <w:i/>
                <w:sz w:val="20"/>
                <w:lang w:val="it-IT"/>
              </w:rPr>
            </w:pPr>
            <w:r w:rsidRPr="00E61C93">
              <w:rPr>
                <w:rFonts w:asciiTheme="majorHAnsi" w:hAnsiTheme="majorHAnsi"/>
                <w:b/>
                <w:sz w:val="20"/>
                <w:shd w:val="clear" w:color="auto" w:fill="D9D9D9" w:themeFill="background1" w:themeFillShade="D9"/>
                <w:lang w:val="it-IT"/>
              </w:rPr>
              <w:t>DOMANDA</w:t>
            </w:r>
            <w:r w:rsidRPr="00E61C93">
              <w:rPr>
                <w:rFonts w:asciiTheme="majorHAnsi" w:hAnsiTheme="majorHAnsi"/>
                <w:b/>
                <w:sz w:val="20"/>
                <w:lang w:val="it-IT"/>
              </w:rPr>
              <w:t xml:space="preserve"> 2</w:t>
            </w:r>
          </w:p>
        </w:tc>
        <w:tc>
          <w:tcPr>
            <w:tcW w:w="3827" w:type="dxa"/>
          </w:tcPr>
          <w:p w14:paraId="1460DCC5" w14:textId="77777777" w:rsidR="00D85389" w:rsidRPr="00A402B8" w:rsidRDefault="00D85389" w:rsidP="003304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firstLine="720"/>
              <w:jc w:val="both"/>
              <w:rPr>
                <w:rFonts w:asciiTheme="minorHAnsi" w:hAnsiTheme="minorHAnsi"/>
                <w:i/>
                <w:sz w:val="20"/>
              </w:rPr>
            </w:pPr>
            <w:proofErr w:type="spellStart"/>
            <w:r w:rsidRPr="00A402B8">
              <w:rPr>
                <w:rFonts w:asciiTheme="minorHAnsi" w:hAnsiTheme="minorHAnsi"/>
                <w:i/>
                <w:sz w:val="20"/>
              </w:rPr>
              <w:t>Risultato</w:t>
            </w:r>
            <w:proofErr w:type="spellEnd"/>
          </w:p>
        </w:tc>
      </w:tr>
      <w:tr w:rsidR="00D85389" w:rsidRPr="00D85389" w14:paraId="0ED3CEFD" w14:textId="77777777" w:rsidTr="0043197E">
        <w:tc>
          <w:tcPr>
            <w:tcW w:w="5954" w:type="dxa"/>
          </w:tcPr>
          <w:p w14:paraId="6311F727" w14:textId="6E76A387" w:rsidR="00D85389" w:rsidRDefault="00D85389" w:rsidP="003304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hAnsiTheme="minorHAnsi"/>
                <w:sz w:val="20"/>
                <w:lang w:val="it-IT"/>
              </w:rPr>
            </w:pPr>
            <w:r>
              <w:rPr>
                <w:rFonts w:asciiTheme="minorHAnsi" w:hAnsiTheme="minorHAnsi"/>
                <w:sz w:val="20"/>
                <w:lang w:val="it-IT"/>
              </w:rPr>
              <w:t xml:space="preserve">Considerata la seguente struttura dati, calcolare la quantità di memoria (in Byte) che verrà riservata </w:t>
            </w:r>
            <w:r w:rsidR="009328EB">
              <w:rPr>
                <w:rFonts w:asciiTheme="minorHAnsi" w:hAnsiTheme="minorHAnsi"/>
                <w:sz w:val="20"/>
                <w:lang w:val="it-IT"/>
              </w:rPr>
              <w:t>in fase di compilazione</w:t>
            </w:r>
            <w:r w:rsidR="0043197E">
              <w:rPr>
                <w:rFonts w:asciiTheme="minorHAnsi" w:hAnsiTheme="minorHAnsi"/>
                <w:sz w:val="20"/>
                <w:lang w:val="it-IT"/>
              </w:rPr>
              <w:t xml:space="preserve"> per un’architettura a 32 bit</w:t>
            </w:r>
            <w:r>
              <w:rPr>
                <w:rFonts w:asciiTheme="minorHAnsi" w:hAnsiTheme="minorHAnsi"/>
                <w:sz w:val="20"/>
                <w:lang w:val="it-IT"/>
              </w:rPr>
              <w:t>.</w:t>
            </w:r>
          </w:p>
          <w:p w14:paraId="43436DC2" w14:textId="554A70C1" w:rsidR="00D85389" w:rsidRPr="00D85389" w:rsidRDefault="00D85389" w:rsidP="003304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Courier New" w:hAnsi="Courier New" w:cs="Courier New"/>
                <w:sz w:val="20"/>
              </w:rPr>
            </w:pPr>
            <w:proofErr w:type="spellStart"/>
            <w:r>
              <w:rPr>
                <w:rFonts w:ascii="Courier New" w:hAnsi="Courier New" w:cs="Courier New"/>
                <w:sz w:val="20"/>
              </w:rPr>
              <w:t>t</w:t>
            </w:r>
            <w:r w:rsidRPr="00D85389">
              <w:rPr>
                <w:rFonts w:ascii="Courier New" w:hAnsi="Courier New" w:cs="Courier New"/>
                <w:sz w:val="20"/>
              </w:rPr>
              <w:t>yp</w:t>
            </w:r>
            <w:r w:rsidR="007B7BD5">
              <w:rPr>
                <w:rFonts w:ascii="Courier New" w:hAnsi="Courier New" w:cs="Courier New"/>
                <w:sz w:val="20"/>
              </w:rPr>
              <w:t>e</w:t>
            </w:r>
            <w:r w:rsidRPr="00D85389">
              <w:rPr>
                <w:rFonts w:ascii="Courier New" w:hAnsi="Courier New" w:cs="Courier New"/>
                <w:sz w:val="20"/>
              </w:rPr>
              <w:t>def</w:t>
            </w:r>
            <w:proofErr w:type="spellEnd"/>
            <w:r w:rsidRPr="00D85389">
              <w:rPr>
                <w:rFonts w:ascii="Courier New" w:hAnsi="Courier New" w:cs="Courier New"/>
                <w:sz w:val="20"/>
              </w:rPr>
              <w:t xml:space="preserve"> </w:t>
            </w:r>
            <w:proofErr w:type="spellStart"/>
            <w:r w:rsidRPr="00D85389">
              <w:rPr>
                <w:rFonts w:ascii="Courier New" w:hAnsi="Courier New" w:cs="Courier New"/>
                <w:sz w:val="20"/>
              </w:rPr>
              <w:t>struct</w:t>
            </w:r>
            <w:proofErr w:type="spellEnd"/>
            <w:r w:rsidRPr="00D85389">
              <w:rPr>
                <w:rFonts w:ascii="Courier New" w:hAnsi="Courier New" w:cs="Courier New"/>
                <w:sz w:val="20"/>
              </w:rPr>
              <w:t xml:space="preserve"> </w:t>
            </w:r>
            <w:proofErr w:type="spellStart"/>
            <w:r w:rsidRPr="00D85389">
              <w:rPr>
                <w:rFonts w:ascii="Courier New" w:hAnsi="Courier New" w:cs="Courier New"/>
                <w:sz w:val="20"/>
              </w:rPr>
              <w:t>type_s</w:t>
            </w:r>
            <w:proofErr w:type="spellEnd"/>
            <w:r w:rsidRPr="00D85389">
              <w:rPr>
                <w:rFonts w:ascii="Courier New" w:hAnsi="Courier New" w:cs="Courier New"/>
                <w:sz w:val="20"/>
              </w:rPr>
              <w:t xml:space="preserve"> {</w:t>
            </w:r>
          </w:p>
          <w:p w14:paraId="0CD6761C" w14:textId="77777777" w:rsidR="00D85389" w:rsidRPr="00D85389" w:rsidRDefault="00D85389" w:rsidP="00D8538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Courier New" w:hAnsi="Courier New" w:cs="Courier New"/>
                <w:sz w:val="20"/>
              </w:rPr>
            </w:pPr>
            <w:r>
              <w:rPr>
                <w:rFonts w:ascii="Courier New" w:hAnsi="Courier New" w:cs="Courier New"/>
                <w:sz w:val="20"/>
              </w:rPr>
              <w:t xml:space="preserve">   </w:t>
            </w:r>
            <w:proofErr w:type="spellStart"/>
            <w:r>
              <w:rPr>
                <w:rFonts w:ascii="Courier New" w:hAnsi="Courier New" w:cs="Courier New"/>
                <w:sz w:val="20"/>
              </w:rPr>
              <w:t>int</w:t>
            </w:r>
            <w:proofErr w:type="spellEnd"/>
            <w:r>
              <w:rPr>
                <w:rFonts w:ascii="Courier New" w:hAnsi="Courier New" w:cs="Courier New"/>
                <w:sz w:val="20"/>
              </w:rPr>
              <w:t xml:space="preserve"> </w:t>
            </w:r>
            <w:proofErr w:type="spellStart"/>
            <w:r w:rsidRPr="00D85389">
              <w:rPr>
                <w:rFonts w:ascii="Courier New" w:hAnsi="Courier New" w:cs="Courier New"/>
                <w:sz w:val="20"/>
              </w:rPr>
              <w:t>val</w:t>
            </w:r>
            <w:proofErr w:type="spellEnd"/>
            <w:r>
              <w:rPr>
                <w:rFonts w:ascii="Courier New" w:hAnsi="Courier New" w:cs="Courier New"/>
                <w:sz w:val="20"/>
              </w:rPr>
              <w:t>[8]</w:t>
            </w:r>
            <w:r w:rsidRPr="00D85389">
              <w:rPr>
                <w:rFonts w:ascii="Courier New" w:hAnsi="Courier New" w:cs="Courier New"/>
                <w:sz w:val="20"/>
              </w:rPr>
              <w:t>;</w:t>
            </w:r>
          </w:p>
          <w:p w14:paraId="1A7DC05A" w14:textId="77777777" w:rsidR="00D85389" w:rsidRPr="00D85389" w:rsidRDefault="00D85389" w:rsidP="003304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Courier New" w:hAnsi="Courier New" w:cs="Courier New"/>
                <w:sz w:val="20"/>
              </w:rPr>
            </w:pPr>
            <w:r w:rsidRPr="00D85389">
              <w:rPr>
                <w:rFonts w:ascii="Courier New" w:hAnsi="Courier New" w:cs="Courier New"/>
                <w:sz w:val="20"/>
              </w:rPr>
              <w:t xml:space="preserve">   char </w:t>
            </w:r>
            <w:r>
              <w:rPr>
                <w:rFonts w:ascii="Courier New" w:hAnsi="Courier New" w:cs="Courier New"/>
                <w:sz w:val="20"/>
              </w:rPr>
              <w:t>car;</w:t>
            </w:r>
          </w:p>
          <w:p w14:paraId="65490EAA" w14:textId="77777777" w:rsidR="00D85389" w:rsidRPr="00D85389" w:rsidRDefault="00D85389" w:rsidP="003304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Courier New" w:hAnsi="Courier New" w:cs="Courier New"/>
                <w:sz w:val="20"/>
              </w:rPr>
            </w:pPr>
            <w:r w:rsidRPr="00D85389">
              <w:rPr>
                <w:rFonts w:ascii="Courier New" w:hAnsi="Courier New" w:cs="Courier New"/>
                <w:sz w:val="20"/>
              </w:rPr>
              <w:t xml:space="preserve">} </w:t>
            </w:r>
            <w:proofErr w:type="spellStart"/>
            <w:r w:rsidRPr="00D85389">
              <w:rPr>
                <w:rFonts w:ascii="Courier New" w:hAnsi="Courier New" w:cs="Courier New"/>
                <w:sz w:val="20"/>
              </w:rPr>
              <w:t>type_t</w:t>
            </w:r>
            <w:proofErr w:type="spellEnd"/>
            <w:r>
              <w:rPr>
                <w:rFonts w:ascii="Courier New" w:hAnsi="Courier New" w:cs="Courier New"/>
                <w:sz w:val="20"/>
              </w:rPr>
              <w:t>;</w:t>
            </w:r>
          </w:p>
          <w:p w14:paraId="3EC48505" w14:textId="77777777" w:rsidR="00D85389" w:rsidRPr="0043197E" w:rsidRDefault="00D85389" w:rsidP="004319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Courier New" w:hAnsi="Courier New" w:cs="Courier New"/>
                <w:sz w:val="20"/>
              </w:rPr>
            </w:pPr>
            <w:proofErr w:type="spellStart"/>
            <w:r w:rsidRPr="00D85389">
              <w:rPr>
                <w:rFonts w:ascii="Courier New" w:hAnsi="Courier New" w:cs="Courier New"/>
                <w:sz w:val="20"/>
              </w:rPr>
              <w:t>type_t</w:t>
            </w:r>
            <w:proofErr w:type="spellEnd"/>
            <w:r w:rsidRPr="00D85389">
              <w:rPr>
                <w:rFonts w:ascii="Courier New" w:hAnsi="Courier New" w:cs="Courier New"/>
                <w:sz w:val="20"/>
              </w:rPr>
              <w:t xml:space="preserve"> vet[</w:t>
            </w:r>
            <w:r>
              <w:rPr>
                <w:rFonts w:ascii="Courier New" w:hAnsi="Courier New" w:cs="Courier New"/>
                <w:sz w:val="20"/>
              </w:rPr>
              <w:t>16</w:t>
            </w:r>
            <w:r w:rsidRPr="00D85389">
              <w:rPr>
                <w:rFonts w:ascii="Courier New" w:hAnsi="Courier New" w:cs="Courier New"/>
                <w:sz w:val="20"/>
              </w:rPr>
              <w:t>];</w:t>
            </w:r>
          </w:p>
        </w:tc>
        <w:tc>
          <w:tcPr>
            <w:tcW w:w="3827" w:type="dxa"/>
          </w:tcPr>
          <w:p w14:paraId="142FF4EC" w14:textId="77777777" w:rsidR="00D85389" w:rsidRDefault="009A5CB6" w:rsidP="009328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hAnsiTheme="minorHAnsi"/>
                <w:sz w:val="20"/>
                <w:lang w:val="it-IT"/>
              </w:rPr>
            </w:pPr>
            <w:r>
              <w:rPr>
                <w:rFonts w:asciiTheme="minorHAnsi" w:hAnsiTheme="minorHAnsi"/>
                <w:sz w:val="20"/>
                <w:lang w:val="it-IT"/>
              </w:rPr>
              <w:t>#Byte:</w:t>
            </w:r>
          </w:p>
        </w:tc>
      </w:tr>
      <w:tr w:rsidR="00D85389" w:rsidRPr="008F4373" w14:paraId="711658BE" w14:textId="77777777" w:rsidTr="0043197E">
        <w:trPr>
          <w:trHeight w:val="2006"/>
        </w:trPr>
        <w:tc>
          <w:tcPr>
            <w:tcW w:w="9781" w:type="dxa"/>
            <w:gridSpan w:val="2"/>
          </w:tcPr>
          <w:p w14:paraId="6EB87DCC" w14:textId="77777777" w:rsidR="00D85389" w:rsidRPr="00B87D97" w:rsidRDefault="00D85389" w:rsidP="003304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firstLine="720"/>
              <w:jc w:val="both"/>
              <w:rPr>
                <w:rFonts w:asciiTheme="majorHAnsi" w:hAnsiTheme="majorHAnsi"/>
                <w:sz w:val="20"/>
                <w:lang w:val="it-IT"/>
              </w:rPr>
            </w:pPr>
            <w:r w:rsidRPr="00B87D97">
              <w:rPr>
                <w:rFonts w:asciiTheme="majorHAnsi" w:hAnsiTheme="majorHAnsi"/>
                <w:sz w:val="20"/>
                <w:lang w:val="it-IT"/>
              </w:rPr>
              <w:t>Risposta</w:t>
            </w:r>
          </w:p>
          <w:p w14:paraId="36BEFCA9" w14:textId="77777777" w:rsidR="00D85389" w:rsidRDefault="00D85389" w:rsidP="003304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hAnsiTheme="minorHAnsi"/>
                <w:sz w:val="20"/>
                <w:lang w:val="it-IT"/>
              </w:rPr>
            </w:pPr>
          </w:p>
          <w:p w14:paraId="57EFBB7B" w14:textId="77777777" w:rsidR="00D85389" w:rsidRDefault="00D85389" w:rsidP="003304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hAnsiTheme="minorHAnsi"/>
                <w:sz w:val="20"/>
                <w:lang w:val="it-IT"/>
              </w:rPr>
            </w:pPr>
          </w:p>
          <w:p w14:paraId="22F84097" w14:textId="77777777" w:rsidR="00D85389" w:rsidRDefault="00D85389" w:rsidP="003304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hAnsiTheme="minorHAnsi"/>
                <w:sz w:val="20"/>
                <w:lang w:val="it-IT"/>
              </w:rPr>
            </w:pPr>
          </w:p>
          <w:p w14:paraId="28D2B1B4" w14:textId="77777777" w:rsidR="00D85389" w:rsidRDefault="00D85389" w:rsidP="003304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hAnsiTheme="minorHAnsi"/>
                <w:sz w:val="20"/>
                <w:lang w:val="it-IT"/>
              </w:rPr>
            </w:pPr>
          </w:p>
          <w:p w14:paraId="35F81FDB" w14:textId="77777777" w:rsidR="00D85389" w:rsidRDefault="00D85389" w:rsidP="003304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hAnsiTheme="minorHAnsi"/>
                <w:sz w:val="20"/>
                <w:lang w:val="it-IT"/>
              </w:rPr>
            </w:pPr>
          </w:p>
          <w:p w14:paraId="0AEAE9C1" w14:textId="77777777" w:rsidR="00D85389" w:rsidRPr="00B87D97" w:rsidRDefault="00D85389" w:rsidP="003304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firstLine="720"/>
              <w:jc w:val="both"/>
              <w:rPr>
                <w:rFonts w:asciiTheme="majorHAnsi" w:hAnsiTheme="majorHAnsi"/>
                <w:sz w:val="20"/>
                <w:lang w:val="it-IT"/>
              </w:rPr>
            </w:pPr>
          </w:p>
        </w:tc>
      </w:tr>
    </w:tbl>
    <w:p w14:paraId="015763BE" w14:textId="77777777" w:rsidR="00CC1279" w:rsidRDefault="00CC1279" w:rsidP="00CC1279"/>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954"/>
        <w:gridCol w:w="3827"/>
      </w:tblGrid>
      <w:tr w:rsidR="00CC1279" w:rsidRPr="008F4373" w14:paraId="54C3D2A0" w14:textId="77777777" w:rsidTr="00330453">
        <w:tc>
          <w:tcPr>
            <w:tcW w:w="5954" w:type="dxa"/>
            <w:shd w:val="clear" w:color="auto" w:fill="D9D9D9" w:themeFill="background1" w:themeFillShade="D9"/>
          </w:tcPr>
          <w:p w14:paraId="109A2719" w14:textId="77777777" w:rsidR="00CC1279" w:rsidRPr="00A402B8" w:rsidRDefault="00CC1279" w:rsidP="00330453">
            <w:pPr>
              <w:widowControl w:val="0"/>
              <w:tabs>
                <w:tab w:val="left" w:pos="560"/>
                <w:tab w:val="left" w:pos="1120"/>
              </w:tabs>
              <w:autoSpaceDE w:val="0"/>
              <w:autoSpaceDN w:val="0"/>
              <w:adjustRightInd w:val="0"/>
              <w:ind w:left="-720" w:firstLine="720"/>
              <w:jc w:val="both"/>
              <w:rPr>
                <w:rFonts w:asciiTheme="majorHAnsi" w:hAnsiTheme="majorHAnsi"/>
                <w:b/>
                <w:sz w:val="20"/>
              </w:rPr>
            </w:pPr>
            <w:r w:rsidRPr="00982A41">
              <w:rPr>
                <w:rFonts w:asciiTheme="majorHAnsi" w:hAnsiTheme="majorHAnsi"/>
                <w:b/>
                <w:sz w:val="20"/>
                <w:shd w:val="clear" w:color="auto" w:fill="D9D9D9" w:themeFill="background1" w:themeFillShade="D9"/>
              </w:rPr>
              <w:t>DOMANDA</w:t>
            </w:r>
            <w:r>
              <w:rPr>
                <w:rFonts w:asciiTheme="majorHAnsi" w:hAnsiTheme="majorHAnsi"/>
                <w:b/>
                <w:sz w:val="20"/>
              </w:rPr>
              <w:t xml:space="preserve"> 3</w:t>
            </w:r>
          </w:p>
        </w:tc>
        <w:tc>
          <w:tcPr>
            <w:tcW w:w="3827" w:type="dxa"/>
          </w:tcPr>
          <w:p w14:paraId="04DAB0F8" w14:textId="77777777" w:rsidR="00CC1279" w:rsidRPr="00A402B8" w:rsidRDefault="00CC1279" w:rsidP="003304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firstLine="720"/>
              <w:jc w:val="both"/>
              <w:rPr>
                <w:rFonts w:asciiTheme="minorHAnsi" w:hAnsiTheme="minorHAnsi"/>
                <w:i/>
                <w:sz w:val="20"/>
              </w:rPr>
            </w:pPr>
          </w:p>
        </w:tc>
      </w:tr>
      <w:tr w:rsidR="00871DDE" w:rsidRPr="002251C4" w14:paraId="3FD4AA17" w14:textId="77777777" w:rsidTr="00330453">
        <w:tc>
          <w:tcPr>
            <w:tcW w:w="9781" w:type="dxa"/>
            <w:gridSpan w:val="2"/>
          </w:tcPr>
          <w:p w14:paraId="777432FA" w14:textId="77777777" w:rsidR="00871DDE" w:rsidRPr="00341C0E" w:rsidRDefault="00593F21" w:rsidP="00593F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317"/>
              <w:jc w:val="both"/>
              <w:rPr>
                <w:rFonts w:asciiTheme="minorHAnsi" w:hAnsiTheme="minorHAnsi"/>
                <w:sz w:val="20"/>
                <w:lang w:val="it-IT"/>
              </w:rPr>
            </w:pPr>
            <w:r>
              <w:rPr>
                <w:rFonts w:asciiTheme="minorHAnsi" w:hAnsiTheme="minorHAnsi"/>
                <w:sz w:val="20"/>
                <w:lang w:val="it-IT"/>
              </w:rPr>
              <w:t xml:space="preserve">Spiegare in cosa consiste il </w:t>
            </w:r>
            <w:r w:rsidR="00351859">
              <w:rPr>
                <w:rFonts w:asciiTheme="minorHAnsi" w:hAnsiTheme="minorHAnsi"/>
                <w:sz w:val="20"/>
                <w:lang w:val="it-IT"/>
              </w:rPr>
              <w:t>ciclo macchina di un calcolatore</w:t>
            </w:r>
            <w:r>
              <w:rPr>
                <w:rFonts w:asciiTheme="minorHAnsi" w:hAnsiTheme="minorHAnsi"/>
                <w:sz w:val="20"/>
                <w:lang w:val="it-IT"/>
              </w:rPr>
              <w:t xml:space="preserve"> e calcolare il tempo necessario per eseguire un codice composto da 1 Milione di istruzioni assumendo che: (a) il ciclo macchina sia composto da 4 fasi, (b) ciascuna fase sia eseguita in un periodo di clock pari a 1ns.</w:t>
            </w:r>
          </w:p>
        </w:tc>
      </w:tr>
      <w:tr w:rsidR="00871DDE" w:rsidRPr="00FE778D" w14:paraId="4C871A0A" w14:textId="77777777" w:rsidTr="00C82DC1">
        <w:trPr>
          <w:trHeight w:val="2120"/>
        </w:trPr>
        <w:tc>
          <w:tcPr>
            <w:tcW w:w="9781" w:type="dxa"/>
            <w:gridSpan w:val="2"/>
          </w:tcPr>
          <w:p w14:paraId="5C8E0534" w14:textId="77777777" w:rsidR="00871DDE" w:rsidRPr="00510AA4" w:rsidRDefault="00871DDE" w:rsidP="003304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firstLine="720"/>
              <w:jc w:val="both"/>
              <w:rPr>
                <w:rFonts w:asciiTheme="minorHAnsi" w:hAnsiTheme="minorHAnsi"/>
                <w:sz w:val="20"/>
                <w:lang w:val="it-IT"/>
              </w:rPr>
            </w:pPr>
            <w:r>
              <w:rPr>
                <w:rFonts w:asciiTheme="minorHAnsi" w:hAnsiTheme="minorHAnsi"/>
                <w:sz w:val="20"/>
                <w:lang w:val="it-IT"/>
              </w:rPr>
              <w:t>Risposta</w:t>
            </w:r>
          </w:p>
          <w:p w14:paraId="4F6A755B" w14:textId="77777777" w:rsidR="00871DDE" w:rsidRDefault="00871DDE" w:rsidP="003304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firstLine="720"/>
              <w:jc w:val="both"/>
              <w:rPr>
                <w:rFonts w:asciiTheme="minorHAnsi" w:hAnsiTheme="minorHAnsi"/>
                <w:sz w:val="20"/>
                <w:lang w:val="it-IT"/>
              </w:rPr>
            </w:pPr>
          </w:p>
          <w:p w14:paraId="4224F941" w14:textId="77777777" w:rsidR="00871DDE" w:rsidRDefault="00871DDE" w:rsidP="003304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firstLine="720"/>
              <w:jc w:val="both"/>
              <w:rPr>
                <w:rFonts w:asciiTheme="minorHAnsi" w:hAnsiTheme="minorHAnsi"/>
                <w:sz w:val="20"/>
                <w:lang w:val="it-IT"/>
              </w:rPr>
            </w:pPr>
          </w:p>
          <w:p w14:paraId="1F7AFA3F" w14:textId="77777777" w:rsidR="006E3818" w:rsidRDefault="006E3818" w:rsidP="003304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firstLine="720"/>
              <w:jc w:val="both"/>
              <w:rPr>
                <w:rFonts w:asciiTheme="minorHAnsi" w:hAnsiTheme="minorHAnsi"/>
                <w:sz w:val="20"/>
                <w:lang w:val="it-IT"/>
              </w:rPr>
            </w:pPr>
          </w:p>
          <w:p w14:paraId="4BDF0F3D" w14:textId="77777777" w:rsidR="006E3818" w:rsidRDefault="006E3818" w:rsidP="003304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firstLine="720"/>
              <w:jc w:val="both"/>
              <w:rPr>
                <w:rFonts w:asciiTheme="minorHAnsi" w:hAnsiTheme="minorHAnsi"/>
                <w:sz w:val="20"/>
                <w:lang w:val="it-IT"/>
              </w:rPr>
            </w:pPr>
          </w:p>
          <w:p w14:paraId="47587485" w14:textId="77777777" w:rsidR="00E917A4" w:rsidRDefault="00E917A4" w:rsidP="003304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firstLine="720"/>
              <w:jc w:val="both"/>
              <w:rPr>
                <w:rFonts w:asciiTheme="minorHAnsi" w:hAnsiTheme="minorHAnsi"/>
                <w:sz w:val="20"/>
                <w:lang w:val="it-IT"/>
              </w:rPr>
            </w:pPr>
          </w:p>
          <w:p w14:paraId="277AF898" w14:textId="77777777" w:rsidR="00E917A4" w:rsidRDefault="00E917A4" w:rsidP="003304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firstLine="720"/>
              <w:jc w:val="both"/>
              <w:rPr>
                <w:rFonts w:asciiTheme="minorHAnsi" w:hAnsiTheme="minorHAnsi"/>
                <w:sz w:val="20"/>
                <w:lang w:val="it-IT"/>
              </w:rPr>
            </w:pPr>
          </w:p>
          <w:p w14:paraId="339FB6BC" w14:textId="77777777" w:rsidR="00E917A4" w:rsidRDefault="00E917A4" w:rsidP="003304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firstLine="720"/>
              <w:jc w:val="both"/>
              <w:rPr>
                <w:rFonts w:asciiTheme="minorHAnsi" w:hAnsiTheme="minorHAnsi"/>
                <w:sz w:val="20"/>
                <w:lang w:val="it-IT"/>
              </w:rPr>
            </w:pPr>
          </w:p>
          <w:p w14:paraId="11322A22" w14:textId="77777777" w:rsidR="00E917A4" w:rsidRDefault="00E917A4" w:rsidP="003304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firstLine="720"/>
              <w:jc w:val="both"/>
              <w:rPr>
                <w:rFonts w:asciiTheme="minorHAnsi" w:hAnsiTheme="minorHAnsi"/>
                <w:sz w:val="20"/>
                <w:lang w:val="it-IT"/>
              </w:rPr>
            </w:pPr>
          </w:p>
        </w:tc>
      </w:tr>
      <w:tr w:rsidR="00871DDE" w:rsidRPr="00FE778D" w14:paraId="4D155881" w14:textId="77777777" w:rsidTr="00330453">
        <w:tc>
          <w:tcPr>
            <w:tcW w:w="9781" w:type="dxa"/>
            <w:gridSpan w:val="2"/>
            <w:shd w:val="clear" w:color="auto" w:fill="D9D9D9" w:themeFill="background1" w:themeFillShade="D9"/>
          </w:tcPr>
          <w:p w14:paraId="75FEDA9B" w14:textId="77777777" w:rsidR="00871DDE" w:rsidRPr="00FE778D" w:rsidRDefault="00871DDE" w:rsidP="003304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firstLine="720"/>
              <w:jc w:val="both"/>
              <w:rPr>
                <w:rFonts w:asciiTheme="minorHAnsi" w:hAnsiTheme="minorHAnsi"/>
                <w:i/>
                <w:sz w:val="20"/>
                <w:lang w:val="it-IT"/>
              </w:rPr>
            </w:pPr>
            <w:r w:rsidRPr="00FE778D">
              <w:rPr>
                <w:rFonts w:asciiTheme="majorHAnsi" w:hAnsiTheme="majorHAnsi"/>
                <w:b/>
                <w:sz w:val="20"/>
                <w:shd w:val="clear" w:color="auto" w:fill="D9D9D9" w:themeFill="background1" w:themeFillShade="D9"/>
                <w:lang w:val="it-IT"/>
              </w:rPr>
              <w:lastRenderedPageBreak/>
              <w:t>DOMANDA</w:t>
            </w:r>
            <w:r w:rsidRPr="00FE778D">
              <w:rPr>
                <w:rFonts w:asciiTheme="majorHAnsi" w:hAnsiTheme="majorHAnsi"/>
                <w:b/>
                <w:sz w:val="20"/>
                <w:lang w:val="it-IT"/>
              </w:rPr>
              <w:t xml:space="preserve"> 4 (PROGRAMMAZIONE)</w:t>
            </w:r>
          </w:p>
        </w:tc>
      </w:tr>
    </w:tbl>
    <w:p w14:paraId="46F131CB" w14:textId="77777777" w:rsidR="00E917A4" w:rsidRPr="00800C31" w:rsidRDefault="00E917A4" w:rsidP="00E917A4">
      <w:pPr>
        <w:jc w:val="both"/>
        <w:rPr>
          <w:rFonts w:asciiTheme="minorHAnsi" w:hAnsiTheme="minorHAnsi"/>
          <w:sz w:val="20"/>
          <w:szCs w:val="20"/>
          <w:lang w:val="it-IT"/>
        </w:rPr>
      </w:pPr>
      <w:r w:rsidRPr="00800C31">
        <w:rPr>
          <w:rFonts w:asciiTheme="minorHAnsi" w:hAnsiTheme="minorHAnsi"/>
          <w:sz w:val="20"/>
          <w:szCs w:val="20"/>
          <w:lang w:val="it-IT"/>
        </w:rPr>
        <w:t>Scrivere un programma per la gestione delle prenotazioni delle visite in uno studio dentistico. Le visite previste per una giornata sono descritte in un file di sola lettura in cui ogni riga rappresenta una visita in questo formato:</w:t>
      </w:r>
    </w:p>
    <w:p w14:paraId="2E1005EC" w14:textId="77777777" w:rsidR="00E917A4" w:rsidRPr="00800C31" w:rsidRDefault="00E917A4" w:rsidP="0043197E">
      <w:pPr>
        <w:ind w:left="2160" w:firstLine="720"/>
        <w:jc w:val="both"/>
        <w:rPr>
          <w:rFonts w:asciiTheme="minorHAnsi" w:hAnsiTheme="minorHAnsi"/>
          <w:b/>
          <w:sz w:val="20"/>
          <w:szCs w:val="20"/>
          <w:lang w:val="it-IT"/>
        </w:rPr>
      </w:pPr>
      <w:r w:rsidRPr="00800C31">
        <w:rPr>
          <w:rFonts w:asciiTheme="minorHAnsi" w:hAnsiTheme="minorHAnsi"/>
          <w:b/>
          <w:sz w:val="20"/>
          <w:szCs w:val="20"/>
          <w:lang w:val="it-IT"/>
        </w:rPr>
        <w:t>&lt;NOME&gt; &lt;COGNOME&gt; &lt;TIPO DI INTERVENTO&gt;</w:t>
      </w:r>
    </w:p>
    <w:p w14:paraId="37C00C05" w14:textId="4065F0AF" w:rsidR="00E917A4" w:rsidRPr="00800C31" w:rsidRDefault="00E917A4" w:rsidP="00E917A4">
      <w:pPr>
        <w:spacing w:after="120"/>
        <w:jc w:val="both"/>
        <w:rPr>
          <w:rFonts w:asciiTheme="minorHAnsi" w:hAnsiTheme="minorHAnsi"/>
          <w:sz w:val="20"/>
          <w:szCs w:val="20"/>
          <w:lang w:val="it-IT"/>
        </w:rPr>
      </w:pPr>
      <w:r w:rsidRPr="00800C31">
        <w:rPr>
          <w:rFonts w:asciiTheme="minorHAnsi" w:hAnsiTheme="minorHAnsi"/>
          <w:sz w:val="20"/>
          <w:szCs w:val="20"/>
          <w:lang w:val="it-IT"/>
        </w:rPr>
        <w:t xml:space="preserve">In cui </w:t>
      </w:r>
      <w:r w:rsidRPr="001C0599">
        <w:rPr>
          <w:rFonts w:asciiTheme="minorHAnsi" w:hAnsiTheme="minorHAnsi"/>
          <w:b/>
          <w:sz w:val="20"/>
          <w:szCs w:val="20"/>
          <w:lang w:val="it-IT"/>
        </w:rPr>
        <w:t>NOME</w:t>
      </w:r>
      <w:r w:rsidR="0043197E">
        <w:rPr>
          <w:rFonts w:asciiTheme="minorHAnsi" w:hAnsiTheme="minorHAnsi"/>
          <w:sz w:val="20"/>
          <w:szCs w:val="20"/>
          <w:lang w:val="it-IT"/>
        </w:rPr>
        <w:t xml:space="preserve"> e </w:t>
      </w:r>
      <w:r w:rsidRPr="001C0599">
        <w:rPr>
          <w:rFonts w:asciiTheme="minorHAnsi" w:hAnsiTheme="minorHAnsi"/>
          <w:b/>
          <w:sz w:val="20"/>
          <w:szCs w:val="20"/>
          <w:lang w:val="it-IT"/>
        </w:rPr>
        <w:t>COGNOME</w:t>
      </w:r>
      <w:r w:rsidRPr="00800C31">
        <w:rPr>
          <w:rFonts w:asciiTheme="minorHAnsi" w:hAnsiTheme="minorHAnsi"/>
          <w:sz w:val="20"/>
          <w:szCs w:val="20"/>
          <w:lang w:val="it-IT"/>
        </w:rPr>
        <w:t xml:space="preserve"> sono stringhe di massimo 20 caratteri e </w:t>
      </w:r>
      <w:r w:rsidRPr="001C0599">
        <w:rPr>
          <w:rFonts w:asciiTheme="minorHAnsi" w:hAnsiTheme="minorHAnsi"/>
          <w:b/>
          <w:sz w:val="20"/>
          <w:szCs w:val="20"/>
          <w:lang w:val="it-IT"/>
        </w:rPr>
        <w:t>TIPO DI INTERVENTO</w:t>
      </w:r>
      <w:r w:rsidRPr="00800C31">
        <w:rPr>
          <w:rFonts w:asciiTheme="minorHAnsi" w:hAnsiTheme="minorHAnsi"/>
          <w:sz w:val="20"/>
          <w:szCs w:val="20"/>
          <w:lang w:val="it-IT"/>
        </w:rPr>
        <w:t xml:space="preserve"> è una stringa di massimo 30 caratteri. Il file ha dimensione non nota a priori. </w:t>
      </w:r>
    </w:p>
    <w:p w14:paraId="5D99FB20" w14:textId="270C6EAC" w:rsidR="00E917A4" w:rsidRPr="00800C31" w:rsidRDefault="00E917A4" w:rsidP="00E917A4">
      <w:pPr>
        <w:jc w:val="both"/>
        <w:rPr>
          <w:rFonts w:asciiTheme="minorHAnsi" w:hAnsiTheme="minorHAnsi"/>
          <w:sz w:val="20"/>
          <w:szCs w:val="20"/>
          <w:lang w:val="it-IT"/>
        </w:rPr>
      </w:pPr>
      <w:r w:rsidRPr="00800C31">
        <w:rPr>
          <w:rFonts w:asciiTheme="minorHAnsi" w:hAnsiTheme="minorHAnsi"/>
          <w:sz w:val="20"/>
          <w:szCs w:val="20"/>
          <w:lang w:val="it-IT"/>
        </w:rPr>
        <w:t>Il programma viene lanciato specificando da linea di commando il nome del file contenente le visite come primo argomento e</w:t>
      </w:r>
      <w:r w:rsidR="0043197E">
        <w:rPr>
          <w:rFonts w:asciiTheme="minorHAnsi" w:hAnsiTheme="minorHAnsi"/>
          <w:sz w:val="20"/>
          <w:szCs w:val="20"/>
          <w:lang w:val="it-IT"/>
        </w:rPr>
        <w:t xml:space="preserve"> il</w:t>
      </w:r>
      <w:r w:rsidRPr="00800C31">
        <w:rPr>
          <w:rFonts w:asciiTheme="minorHAnsi" w:hAnsiTheme="minorHAnsi"/>
          <w:sz w:val="20"/>
          <w:szCs w:val="20"/>
          <w:lang w:val="it-IT"/>
        </w:rPr>
        <w:t xml:space="preserve"> tipo di intervento come secondo argomento.</w:t>
      </w:r>
      <w:r>
        <w:rPr>
          <w:rFonts w:asciiTheme="minorHAnsi" w:hAnsiTheme="minorHAnsi"/>
          <w:sz w:val="20"/>
          <w:szCs w:val="20"/>
          <w:lang w:val="it-IT"/>
        </w:rPr>
        <w:t xml:space="preserve"> </w:t>
      </w:r>
      <w:r w:rsidRPr="00800C31">
        <w:rPr>
          <w:rFonts w:asciiTheme="minorHAnsi" w:hAnsiTheme="minorHAnsi"/>
          <w:sz w:val="20"/>
          <w:szCs w:val="20"/>
          <w:lang w:val="it-IT"/>
        </w:rPr>
        <w:t xml:space="preserve">Il programma deve creare e gestire una lista dei clienti </w:t>
      </w:r>
      <w:r w:rsidR="0043197E">
        <w:rPr>
          <w:rFonts w:asciiTheme="minorHAnsi" w:hAnsiTheme="minorHAnsi"/>
          <w:sz w:val="20"/>
          <w:szCs w:val="20"/>
          <w:lang w:val="it-IT"/>
        </w:rPr>
        <w:t xml:space="preserve">che dovranno subire </w:t>
      </w:r>
      <w:ins w:id="1" w:author="Paolo" w:date="2015-07-03T10:00:00Z">
        <w:r w:rsidR="00330453">
          <w:rPr>
            <w:rFonts w:asciiTheme="minorHAnsi" w:hAnsiTheme="minorHAnsi"/>
            <w:sz w:val="20"/>
            <w:szCs w:val="20"/>
            <w:lang w:val="it-IT"/>
          </w:rPr>
          <w:t>l’</w:t>
        </w:r>
        <w:r w:rsidR="0043197E">
          <w:rPr>
            <w:rFonts w:asciiTheme="minorHAnsi" w:hAnsiTheme="minorHAnsi"/>
            <w:sz w:val="20"/>
            <w:szCs w:val="20"/>
            <w:lang w:val="it-IT"/>
          </w:rPr>
          <w:t>intervento</w:t>
        </w:r>
        <w:r w:rsidR="00330453">
          <w:rPr>
            <w:rFonts w:asciiTheme="minorHAnsi" w:hAnsiTheme="minorHAnsi"/>
            <w:sz w:val="20"/>
            <w:szCs w:val="20"/>
            <w:lang w:val="it-IT"/>
          </w:rPr>
          <w:t xml:space="preserve"> passato come secondo argomento da linea di comando</w:t>
        </w:r>
        <w:r w:rsidRPr="00800C31">
          <w:rPr>
            <w:rFonts w:asciiTheme="minorHAnsi" w:hAnsiTheme="minorHAnsi"/>
            <w:sz w:val="20"/>
            <w:szCs w:val="20"/>
            <w:lang w:val="it-IT"/>
          </w:rPr>
          <w:t>.</w:t>
        </w:r>
      </w:ins>
      <w:r w:rsidRPr="00800C31">
        <w:rPr>
          <w:rFonts w:asciiTheme="minorHAnsi" w:hAnsiTheme="minorHAnsi"/>
          <w:sz w:val="20"/>
          <w:szCs w:val="20"/>
          <w:lang w:val="it-IT"/>
        </w:rPr>
        <w:t xml:space="preserve"> Inoltre il programma deve fornire un menu utente in cui il dentista ha la possibilità di:  </w:t>
      </w:r>
    </w:p>
    <w:p w14:paraId="7743D642" w14:textId="77777777" w:rsidR="00E917A4" w:rsidRPr="00800C31" w:rsidRDefault="00E917A4" w:rsidP="00E917A4">
      <w:pPr>
        <w:jc w:val="both"/>
        <w:rPr>
          <w:rFonts w:asciiTheme="minorHAnsi" w:hAnsiTheme="minorHAnsi"/>
          <w:sz w:val="20"/>
          <w:szCs w:val="20"/>
          <w:lang w:val="it-IT"/>
        </w:rPr>
      </w:pPr>
      <w:r w:rsidRPr="00800C31">
        <w:rPr>
          <w:rFonts w:asciiTheme="minorHAnsi" w:hAnsiTheme="minorHAnsi"/>
          <w:sz w:val="20"/>
          <w:szCs w:val="20"/>
          <w:lang w:val="it-IT"/>
        </w:rPr>
        <w:t xml:space="preserve">1) Richiedere chi sia il prossimo cliente; </w:t>
      </w:r>
    </w:p>
    <w:p w14:paraId="007FA7CD" w14:textId="77777777" w:rsidR="00E917A4" w:rsidRPr="00800C31" w:rsidRDefault="00E917A4" w:rsidP="00E917A4">
      <w:pPr>
        <w:jc w:val="both"/>
        <w:rPr>
          <w:rFonts w:asciiTheme="minorHAnsi" w:hAnsiTheme="minorHAnsi"/>
          <w:sz w:val="20"/>
          <w:szCs w:val="20"/>
          <w:lang w:val="it-IT"/>
        </w:rPr>
      </w:pPr>
      <w:r w:rsidRPr="00800C31">
        <w:rPr>
          <w:rFonts w:asciiTheme="minorHAnsi" w:hAnsiTheme="minorHAnsi"/>
          <w:sz w:val="20"/>
          <w:szCs w:val="20"/>
          <w:lang w:val="it-IT"/>
        </w:rPr>
        <w:t>2) Specificare un intervento completato per un certo cliente;</w:t>
      </w:r>
    </w:p>
    <w:p w14:paraId="3C5526D5" w14:textId="77777777" w:rsidR="00E917A4" w:rsidRPr="00800C31" w:rsidRDefault="00E917A4" w:rsidP="00E917A4">
      <w:pPr>
        <w:jc w:val="both"/>
        <w:rPr>
          <w:rFonts w:asciiTheme="minorHAnsi" w:hAnsiTheme="minorHAnsi"/>
          <w:sz w:val="20"/>
          <w:szCs w:val="20"/>
          <w:lang w:val="it-IT"/>
        </w:rPr>
      </w:pPr>
      <w:r w:rsidRPr="00800C31">
        <w:rPr>
          <w:rFonts w:asciiTheme="minorHAnsi" w:hAnsiTheme="minorHAnsi"/>
          <w:sz w:val="20"/>
          <w:szCs w:val="20"/>
          <w:lang w:val="it-IT"/>
        </w:rPr>
        <w:t>3) Stampare la lista interventi di un determinato tipo</w:t>
      </w:r>
    </w:p>
    <w:p w14:paraId="29BF9E89" w14:textId="0CA73856" w:rsidR="00E917A4" w:rsidRPr="00800C31" w:rsidRDefault="00E917A4" w:rsidP="00E917A4">
      <w:pPr>
        <w:spacing w:after="120"/>
        <w:jc w:val="both"/>
        <w:rPr>
          <w:rFonts w:asciiTheme="minorHAnsi" w:hAnsiTheme="minorHAnsi"/>
          <w:sz w:val="20"/>
          <w:szCs w:val="20"/>
          <w:lang w:val="it-IT"/>
        </w:rPr>
      </w:pPr>
      <w:r w:rsidRPr="00800C31">
        <w:rPr>
          <w:rFonts w:asciiTheme="minorHAnsi" w:hAnsiTheme="minorHAnsi"/>
          <w:sz w:val="20"/>
          <w:szCs w:val="20"/>
          <w:lang w:val="it-IT"/>
        </w:rPr>
        <w:t>4) Terminare il programma</w:t>
      </w:r>
    </w:p>
    <w:p w14:paraId="3731B4F4" w14:textId="77777777" w:rsidR="00E917A4" w:rsidRPr="00800C31" w:rsidRDefault="00E917A4" w:rsidP="00E917A4">
      <w:pPr>
        <w:spacing w:after="120"/>
        <w:jc w:val="both"/>
        <w:rPr>
          <w:rFonts w:asciiTheme="minorHAnsi" w:hAnsiTheme="minorHAnsi"/>
          <w:sz w:val="20"/>
          <w:szCs w:val="20"/>
          <w:lang w:val="it-IT"/>
        </w:rPr>
      </w:pPr>
      <w:r w:rsidRPr="00800C31">
        <w:rPr>
          <w:rFonts w:asciiTheme="minorHAnsi" w:hAnsiTheme="minorHAnsi"/>
          <w:sz w:val="20"/>
          <w:szCs w:val="20"/>
          <w:lang w:val="it-IT"/>
        </w:rPr>
        <w:t>Finita l’esecuzione di un’opzione deve essere riproposto all’utente lo stesso menu in modo che possa effettuare un’altra scelta. Il programma termina quando l’utente inserisce l’opzione 4.</w:t>
      </w:r>
    </w:p>
    <w:p w14:paraId="08F7BD8D" w14:textId="22FE920E" w:rsidR="00E917A4" w:rsidRPr="00800C31" w:rsidRDefault="00E917A4" w:rsidP="00E917A4">
      <w:pPr>
        <w:jc w:val="both"/>
        <w:rPr>
          <w:rFonts w:asciiTheme="minorHAnsi" w:hAnsiTheme="minorHAnsi"/>
          <w:sz w:val="20"/>
          <w:szCs w:val="20"/>
          <w:lang w:val="it-IT"/>
        </w:rPr>
      </w:pPr>
      <w:r w:rsidRPr="00800C31">
        <w:rPr>
          <w:rFonts w:asciiTheme="minorHAnsi" w:hAnsiTheme="minorHAnsi"/>
          <w:sz w:val="20"/>
          <w:szCs w:val="20"/>
          <w:lang w:val="it-IT"/>
        </w:rPr>
        <w:t xml:space="preserve">Nel caso 1, </w:t>
      </w:r>
      <w:r w:rsidR="0043197E">
        <w:rPr>
          <w:rFonts w:asciiTheme="minorHAnsi" w:hAnsiTheme="minorHAnsi"/>
          <w:sz w:val="20"/>
          <w:szCs w:val="20"/>
          <w:lang w:val="it-IT"/>
        </w:rPr>
        <w:t>il programma deve stampare nome e</w:t>
      </w:r>
      <w:r w:rsidRPr="00800C31">
        <w:rPr>
          <w:rFonts w:asciiTheme="minorHAnsi" w:hAnsiTheme="minorHAnsi"/>
          <w:sz w:val="20"/>
          <w:szCs w:val="20"/>
          <w:lang w:val="it-IT"/>
        </w:rPr>
        <w:t xml:space="preserve"> cognome del prossimo cliente da visitare</w:t>
      </w:r>
      <w:r w:rsidR="00330453" w:rsidRPr="00330453">
        <w:rPr>
          <w:rFonts w:asciiTheme="minorHAnsi" w:hAnsiTheme="minorHAnsi"/>
          <w:sz w:val="20"/>
          <w:szCs w:val="20"/>
          <w:lang w:val="it-IT"/>
        </w:rPr>
        <w:t xml:space="preserve"> </w:t>
      </w:r>
      <w:r w:rsidR="00330453" w:rsidRPr="00800C31">
        <w:rPr>
          <w:rFonts w:asciiTheme="minorHAnsi" w:hAnsiTheme="minorHAnsi"/>
          <w:sz w:val="20"/>
          <w:szCs w:val="20"/>
          <w:lang w:val="it-IT"/>
        </w:rPr>
        <w:t>e considerar</w:t>
      </w:r>
      <w:r w:rsidR="00330453">
        <w:rPr>
          <w:rFonts w:asciiTheme="minorHAnsi" w:hAnsiTheme="minorHAnsi"/>
          <w:sz w:val="20"/>
          <w:szCs w:val="20"/>
          <w:lang w:val="it-IT"/>
        </w:rPr>
        <w:t xml:space="preserve">e tale intervento </w:t>
      </w:r>
      <w:r w:rsidR="00330453" w:rsidRPr="00800C31">
        <w:rPr>
          <w:rFonts w:asciiTheme="minorHAnsi" w:hAnsiTheme="minorHAnsi"/>
          <w:sz w:val="20"/>
          <w:szCs w:val="20"/>
          <w:lang w:val="it-IT"/>
        </w:rPr>
        <w:t>effettuat</w:t>
      </w:r>
      <w:r w:rsidR="00330453">
        <w:rPr>
          <w:rFonts w:asciiTheme="minorHAnsi" w:hAnsiTheme="minorHAnsi"/>
          <w:sz w:val="20"/>
          <w:szCs w:val="20"/>
          <w:lang w:val="it-IT"/>
        </w:rPr>
        <w:t>o</w:t>
      </w:r>
      <w:r w:rsidR="0043197E">
        <w:rPr>
          <w:rFonts w:asciiTheme="minorHAnsi" w:hAnsiTheme="minorHAnsi"/>
          <w:sz w:val="20"/>
          <w:szCs w:val="20"/>
          <w:lang w:val="it-IT"/>
        </w:rPr>
        <w:t>. Si assume che il file di testo contiene gli utenti in ordine di prenotazione.</w:t>
      </w:r>
    </w:p>
    <w:p w14:paraId="232F7396" w14:textId="76E9A8D5" w:rsidR="00E917A4" w:rsidRPr="00800C31" w:rsidRDefault="00E917A4" w:rsidP="00E917A4">
      <w:pPr>
        <w:jc w:val="both"/>
        <w:rPr>
          <w:rFonts w:asciiTheme="minorHAnsi" w:hAnsiTheme="minorHAnsi"/>
          <w:sz w:val="20"/>
          <w:szCs w:val="20"/>
          <w:lang w:val="it-IT"/>
        </w:rPr>
      </w:pPr>
      <w:r w:rsidRPr="00800C31">
        <w:rPr>
          <w:rFonts w:asciiTheme="minorHAnsi" w:hAnsiTheme="minorHAnsi"/>
          <w:sz w:val="20"/>
          <w:szCs w:val="20"/>
          <w:lang w:val="it-IT"/>
        </w:rPr>
        <w:t>Nel caso 2</w:t>
      </w:r>
      <w:r w:rsidR="0043197E">
        <w:rPr>
          <w:rFonts w:asciiTheme="minorHAnsi" w:hAnsiTheme="minorHAnsi"/>
          <w:sz w:val="20"/>
          <w:szCs w:val="20"/>
          <w:lang w:val="it-IT"/>
        </w:rPr>
        <w:t xml:space="preserve">, deve richiedere un nome e un </w:t>
      </w:r>
      <w:r w:rsidRPr="00800C31">
        <w:rPr>
          <w:rFonts w:asciiTheme="minorHAnsi" w:hAnsiTheme="minorHAnsi"/>
          <w:sz w:val="20"/>
          <w:szCs w:val="20"/>
          <w:lang w:val="it-IT"/>
        </w:rPr>
        <w:t xml:space="preserve">cognome </w:t>
      </w:r>
      <w:r w:rsidR="0043197E">
        <w:rPr>
          <w:rFonts w:asciiTheme="minorHAnsi" w:hAnsiTheme="minorHAnsi"/>
          <w:sz w:val="20"/>
          <w:szCs w:val="20"/>
          <w:lang w:val="it-IT"/>
        </w:rPr>
        <w:t xml:space="preserve">e rimuovere dalla lista tale paziente </w:t>
      </w:r>
      <w:r w:rsidR="00026107">
        <w:rPr>
          <w:rFonts w:asciiTheme="minorHAnsi" w:hAnsiTheme="minorHAnsi"/>
          <w:sz w:val="20"/>
          <w:szCs w:val="20"/>
          <w:lang w:val="it-IT"/>
        </w:rPr>
        <w:t xml:space="preserve">controllando che </w:t>
      </w:r>
      <w:r w:rsidR="0043197E">
        <w:rPr>
          <w:rFonts w:asciiTheme="minorHAnsi" w:hAnsiTheme="minorHAnsi"/>
          <w:sz w:val="20"/>
          <w:szCs w:val="20"/>
          <w:lang w:val="it-IT"/>
        </w:rPr>
        <w:t xml:space="preserve">se il tipo di intervento </w:t>
      </w:r>
      <w:r w:rsidR="00026107">
        <w:rPr>
          <w:rFonts w:asciiTheme="minorHAnsi" w:hAnsiTheme="minorHAnsi"/>
          <w:sz w:val="20"/>
          <w:szCs w:val="20"/>
          <w:lang w:val="it-IT"/>
        </w:rPr>
        <w:t>sia corretto</w:t>
      </w:r>
      <w:r w:rsidRPr="00800C31">
        <w:rPr>
          <w:rFonts w:asciiTheme="minorHAnsi" w:hAnsiTheme="minorHAnsi"/>
          <w:sz w:val="20"/>
          <w:szCs w:val="20"/>
          <w:lang w:val="it-IT"/>
        </w:rPr>
        <w:t xml:space="preserve">. </w:t>
      </w:r>
    </w:p>
    <w:p w14:paraId="6E71FF28" w14:textId="77777777" w:rsidR="00E917A4" w:rsidRPr="00800C31" w:rsidRDefault="00E917A4" w:rsidP="00E917A4">
      <w:pPr>
        <w:jc w:val="both"/>
        <w:rPr>
          <w:rFonts w:asciiTheme="minorHAnsi" w:hAnsiTheme="minorHAnsi"/>
          <w:sz w:val="20"/>
          <w:szCs w:val="20"/>
          <w:lang w:val="it-IT"/>
        </w:rPr>
      </w:pPr>
      <w:r w:rsidRPr="00800C31">
        <w:rPr>
          <w:rFonts w:asciiTheme="minorHAnsi" w:hAnsiTheme="minorHAnsi"/>
          <w:sz w:val="20"/>
          <w:szCs w:val="20"/>
          <w:lang w:val="it-IT"/>
        </w:rPr>
        <w:t>Nel caso 3 deve essere stampata a video la lista delle persone che hanno effettuato quell’intervento e quelle ancora da soddisfare.</w:t>
      </w:r>
    </w:p>
    <w:p w14:paraId="26568E2E" w14:textId="77777777" w:rsidR="00E917A4" w:rsidRPr="00800C31" w:rsidRDefault="00E917A4" w:rsidP="00E917A4">
      <w:pPr>
        <w:jc w:val="both"/>
        <w:rPr>
          <w:rFonts w:asciiTheme="minorHAnsi" w:hAnsiTheme="minorHAnsi"/>
          <w:sz w:val="20"/>
          <w:szCs w:val="20"/>
          <w:lang w:val="it-IT"/>
        </w:rPr>
      </w:pPr>
      <w:r w:rsidRPr="00800C31">
        <w:rPr>
          <w:rFonts w:asciiTheme="minorHAnsi" w:hAnsiTheme="minorHAnsi"/>
          <w:sz w:val="20"/>
          <w:szCs w:val="20"/>
          <w:lang w:val="it-IT"/>
        </w:rPr>
        <w:t>Si facciano inoltre le seguenti assunzioni:</w:t>
      </w:r>
    </w:p>
    <w:p w14:paraId="61993CDF" w14:textId="503C4681" w:rsidR="00E917A4" w:rsidRPr="00800C31" w:rsidRDefault="00E917A4" w:rsidP="00E917A4">
      <w:pPr>
        <w:pStyle w:val="ListParagraph"/>
        <w:numPr>
          <w:ilvl w:val="0"/>
          <w:numId w:val="3"/>
        </w:numPr>
        <w:jc w:val="both"/>
        <w:rPr>
          <w:rFonts w:asciiTheme="minorHAnsi" w:hAnsiTheme="minorHAnsi"/>
          <w:sz w:val="20"/>
          <w:szCs w:val="20"/>
          <w:lang w:val="it-IT"/>
        </w:rPr>
      </w:pPr>
      <w:r w:rsidRPr="00800C31">
        <w:rPr>
          <w:rFonts w:asciiTheme="minorHAnsi" w:hAnsiTheme="minorHAnsi"/>
          <w:sz w:val="20"/>
          <w:szCs w:val="20"/>
          <w:lang w:val="it-IT"/>
        </w:rPr>
        <w:t>Non è previst</w:t>
      </w:r>
      <w:ins w:id="2" w:author="Andrea Acquaviva" w:date="2015-07-03T10:04:00Z">
        <w:r w:rsidR="00026107">
          <w:rPr>
            <w:rFonts w:asciiTheme="minorHAnsi" w:hAnsiTheme="minorHAnsi"/>
            <w:sz w:val="20"/>
            <w:szCs w:val="20"/>
            <w:lang w:val="it-IT"/>
          </w:rPr>
          <w:t>o</w:t>
        </w:r>
      </w:ins>
      <w:r w:rsidRPr="00800C31">
        <w:rPr>
          <w:rFonts w:asciiTheme="minorHAnsi" w:hAnsiTheme="minorHAnsi"/>
          <w:sz w:val="20"/>
          <w:szCs w:val="20"/>
          <w:lang w:val="it-IT"/>
        </w:rPr>
        <w:t xml:space="preserve"> più di un intervento al giorno per uno stesso cliente</w:t>
      </w:r>
    </w:p>
    <w:p w14:paraId="7F13ED96" w14:textId="77777777" w:rsidR="00026107" w:rsidRDefault="00026107" w:rsidP="00026107">
      <w:pPr>
        <w:pStyle w:val="ListParagraph"/>
        <w:numPr>
          <w:ilvl w:val="0"/>
          <w:numId w:val="3"/>
        </w:numPr>
        <w:jc w:val="both"/>
        <w:rPr>
          <w:rFonts w:asciiTheme="minorHAnsi" w:hAnsiTheme="minorHAnsi"/>
          <w:sz w:val="20"/>
          <w:szCs w:val="20"/>
          <w:lang w:val="it-IT"/>
        </w:rPr>
      </w:pPr>
      <w:r w:rsidRPr="00026107">
        <w:rPr>
          <w:rFonts w:asciiTheme="minorHAnsi" w:hAnsiTheme="minorHAnsi"/>
          <w:sz w:val="20"/>
          <w:szCs w:val="20"/>
          <w:lang w:val="it-IT"/>
        </w:rPr>
        <w:t>Il numero di pazienti prenotati per un singolo giorno è sempre inferiore ad un valore N pari a 20 specificato tramite una #define.</w:t>
      </w:r>
    </w:p>
    <w:p w14:paraId="61EC5321" w14:textId="77777777" w:rsidR="00E917A4" w:rsidRPr="0024047E" w:rsidRDefault="00E917A4" w:rsidP="00E917A4">
      <w:pPr>
        <w:jc w:val="both"/>
        <w:rPr>
          <w:lang w:val="it-IT"/>
        </w:rPr>
      </w:pPr>
    </w:p>
    <w:p w14:paraId="423E0A48" w14:textId="77777777" w:rsidR="00E917A4" w:rsidRPr="00800C31" w:rsidRDefault="00E917A4" w:rsidP="00E917A4">
      <w:pPr>
        <w:jc w:val="both"/>
        <w:rPr>
          <w:b/>
          <w:sz w:val="20"/>
          <w:szCs w:val="20"/>
          <w:lang w:val="it-IT"/>
        </w:rPr>
      </w:pPr>
      <w:r w:rsidRPr="00800C31">
        <w:rPr>
          <w:b/>
          <w:sz w:val="20"/>
          <w:szCs w:val="20"/>
          <w:lang w:val="it-IT"/>
        </w:rPr>
        <w:t>Esempio interventi.txt</w:t>
      </w:r>
    </w:p>
    <w:p w14:paraId="611D3835" w14:textId="77777777" w:rsidR="00E917A4" w:rsidRPr="00BE468B" w:rsidRDefault="00E917A4" w:rsidP="00E917A4">
      <w:pPr>
        <w:jc w:val="both"/>
        <w:rPr>
          <w:rFonts w:ascii="Courier New" w:hAnsi="Courier New" w:cs="Courier New"/>
          <w:sz w:val="20"/>
          <w:szCs w:val="20"/>
          <w:lang w:val="it-IT"/>
        </w:rPr>
      </w:pPr>
      <w:r w:rsidRPr="00BE468B">
        <w:rPr>
          <w:rFonts w:ascii="Courier New" w:hAnsi="Courier New" w:cs="Courier New"/>
          <w:sz w:val="20"/>
          <w:szCs w:val="20"/>
          <w:lang w:val="it-IT"/>
        </w:rPr>
        <w:t>Barry White pulizia</w:t>
      </w:r>
    </w:p>
    <w:p w14:paraId="3902311B" w14:textId="77777777" w:rsidR="00E917A4" w:rsidRPr="002251C4" w:rsidRDefault="00E917A4" w:rsidP="00E917A4">
      <w:pPr>
        <w:jc w:val="both"/>
        <w:rPr>
          <w:rFonts w:ascii="Courier New" w:hAnsi="Courier New"/>
          <w:sz w:val="20"/>
          <w:lang w:val="it-IT"/>
        </w:rPr>
      </w:pPr>
      <w:r w:rsidRPr="002251C4">
        <w:rPr>
          <w:rFonts w:ascii="Courier New" w:hAnsi="Courier New"/>
          <w:sz w:val="20"/>
          <w:lang w:val="it-IT"/>
        </w:rPr>
        <w:t>Louis Armstrong tartaro</w:t>
      </w:r>
    </w:p>
    <w:p w14:paraId="2422A935" w14:textId="77777777" w:rsidR="00E917A4" w:rsidRPr="002251C4" w:rsidRDefault="00E917A4" w:rsidP="00E917A4">
      <w:pPr>
        <w:jc w:val="both"/>
        <w:rPr>
          <w:rFonts w:ascii="Courier New" w:hAnsi="Courier New"/>
          <w:sz w:val="20"/>
          <w:lang w:val="it-IT"/>
        </w:rPr>
      </w:pPr>
      <w:r w:rsidRPr="002251C4">
        <w:rPr>
          <w:rFonts w:ascii="Courier New" w:hAnsi="Courier New"/>
          <w:sz w:val="20"/>
          <w:lang w:val="it-IT"/>
        </w:rPr>
        <w:t>Gengis Khan carie</w:t>
      </w:r>
    </w:p>
    <w:p w14:paraId="60C22C45" w14:textId="77777777" w:rsidR="00E917A4" w:rsidRPr="00BE468B" w:rsidRDefault="00E917A4" w:rsidP="00E917A4">
      <w:pPr>
        <w:jc w:val="both"/>
        <w:rPr>
          <w:rFonts w:ascii="Courier New" w:hAnsi="Courier New" w:cs="Courier New"/>
          <w:sz w:val="20"/>
          <w:szCs w:val="20"/>
          <w:lang w:val="it-IT"/>
        </w:rPr>
      </w:pPr>
      <w:r w:rsidRPr="00BE468B">
        <w:rPr>
          <w:rFonts w:ascii="Courier New" w:hAnsi="Courier New" w:cs="Courier New"/>
          <w:sz w:val="20"/>
          <w:szCs w:val="20"/>
          <w:lang w:val="it-IT"/>
        </w:rPr>
        <w:t>Frank Sinatra pulizia</w:t>
      </w:r>
    </w:p>
    <w:p w14:paraId="142940FD" w14:textId="77777777" w:rsidR="00E917A4" w:rsidRPr="00BE468B" w:rsidRDefault="00E917A4" w:rsidP="00E917A4">
      <w:pPr>
        <w:jc w:val="both"/>
        <w:rPr>
          <w:rFonts w:ascii="Courier New" w:hAnsi="Courier New" w:cs="Courier New"/>
          <w:sz w:val="20"/>
          <w:szCs w:val="20"/>
          <w:lang w:val="it-IT"/>
        </w:rPr>
      </w:pPr>
      <w:r w:rsidRPr="00BE468B">
        <w:rPr>
          <w:rFonts w:ascii="Courier New" w:hAnsi="Courier New" w:cs="Courier New"/>
          <w:sz w:val="20"/>
          <w:szCs w:val="20"/>
          <w:lang w:val="it-IT"/>
        </w:rPr>
        <w:t>Miles Davis pulizia</w:t>
      </w:r>
    </w:p>
    <w:p w14:paraId="0DAEEF4C" w14:textId="77777777" w:rsidR="00E917A4" w:rsidRPr="00800C31" w:rsidRDefault="00E917A4" w:rsidP="00E917A4">
      <w:pPr>
        <w:jc w:val="both"/>
        <w:rPr>
          <w:sz w:val="20"/>
          <w:szCs w:val="20"/>
          <w:lang w:val="it-IT"/>
        </w:rPr>
      </w:pPr>
    </w:p>
    <w:p w14:paraId="0B1EF1BB" w14:textId="77777777" w:rsidR="00E917A4" w:rsidRPr="00800C31" w:rsidRDefault="00E917A4" w:rsidP="00E917A4">
      <w:pPr>
        <w:jc w:val="both"/>
        <w:rPr>
          <w:b/>
          <w:sz w:val="20"/>
          <w:szCs w:val="20"/>
          <w:lang w:val="it-IT"/>
        </w:rPr>
      </w:pPr>
      <w:r w:rsidRPr="00800C31">
        <w:rPr>
          <w:b/>
          <w:sz w:val="20"/>
          <w:szCs w:val="20"/>
          <w:lang w:val="it-IT"/>
        </w:rPr>
        <w:t>Esempio esecuzione:</w:t>
      </w:r>
    </w:p>
    <w:p w14:paraId="3D2C5279" w14:textId="77777777" w:rsidR="00E917A4" w:rsidRPr="00800C31" w:rsidRDefault="00E917A4" w:rsidP="00E917A4">
      <w:pPr>
        <w:jc w:val="both"/>
        <w:rPr>
          <w:rFonts w:ascii="Courier New" w:hAnsi="Courier New" w:cs="Courier New"/>
          <w:b/>
          <w:sz w:val="20"/>
          <w:szCs w:val="20"/>
          <w:lang w:val="it-IT"/>
        </w:rPr>
      </w:pPr>
      <w:r w:rsidRPr="00800C31">
        <w:rPr>
          <w:rFonts w:ascii="Courier New" w:hAnsi="Courier New" w:cs="Courier New"/>
          <w:b/>
          <w:sz w:val="20"/>
          <w:szCs w:val="20"/>
          <w:lang w:val="it-IT"/>
        </w:rPr>
        <w:t>#&gt;</w:t>
      </w:r>
      <w:r>
        <w:rPr>
          <w:rFonts w:ascii="Courier New" w:hAnsi="Courier New" w:cs="Courier New"/>
          <w:b/>
          <w:sz w:val="20"/>
          <w:szCs w:val="20"/>
          <w:lang w:val="it-IT"/>
        </w:rPr>
        <w:t xml:space="preserve"> </w:t>
      </w:r>
      <w:r w:rsidRPr="00800C31">
        <w:rPr>
          <w:rFonts w:ascii="Courier New" w:hAnsi="Courier New" w:cs="Courier New"/>
          <w:b/>
          <w:sz w:val="20"/>
          <w:szCs w:val="20"/>
          <w:lang w:val="it-IT"/>
        </w:rPr>
        <w:t>visite.exe lista.txt pulizia</w:t>
      </w:r>
    </w:p>
    <w:p w14:paraId="6864C6FE" w14:textId="77777777" w:rsidR="00E917A4" w:rsidRPr="00800C31" w:rsidRDefault="00E917A4" w:rsidP="00E917A4">
      <w:pPr>
        <w:jc w:val="both"/>
        <w:rPr>
          <w:rFonts w:ascii="Courier New" w:hAnsi="Courier New" w:cs="Courier New"/>
          <w:b/>
          <w:sz w:val="20"/>
          <w:szCs w:val="20"/>
          <w:lang w:val="it-IT"/>
        </w:rPr>
      </w:pPr>
      <w:r w:rsidRPr="00800C31">
        <w:rPr>
          <w:rFonts w:ascii="Courier New" w:hAnsi="Courier New" w:cs="Courier New"/>
          <w:b/>
          <w:sz w:val="20"/>
          <w:szCs w:val="20"/>
          <w:lang w:val="it-IT"/>
        </w:rPr>
        <w:t>Menu:</w:t>
      </w:r>
    </w:p>
    <w:p w14:paraId="7D32F2B5" w14:textId="77777777" w:rsidR="00E917A4" w:rsidRPr="00800C31" w:rsidRDefault="00E917A4" w:rsidP="00E917A4">
      <w:pPr>
        <w:pStyle w:val="ListParagraph"/>
        <w:numPr>
          <w:ilvl w:val="0"/>
          <w:numId w:val="5"/>
        </w:numPr>
        <w:tabs>
          <w:tab w:val="left" w:pos="284"/>
          <w:tab w:val="left" w:pos="426"/>
        </w:tabs>
        <w:jc w:val="both"/>
        <w:rPr>
          <w:rFonts w:ascii="Courier New" w:hAnsi="Courier New" w:cs="Courier New"/>
          <w:b/>
          <w:sz w:val="20"/>
          <w:szCs w:val="20"/>
          <w:lang w:val="it-IT"/>
        </w:rPr>
      </w:pPr>
      <w:r w:rsidRPr="00800C31">
        <w:rPr>
          <w:rFonts w:ascii="Courier New" w:hAnsi="Courier New" w:cs="Courier New"/>
          <w:b/>
          <w:sz w:val="20"/>
          <w:szCs w:val="20"/>
          <w:lang w:val="it-IT"/>
        </w:rPr>
        <w:t>prossimo assistito</w:t>
      </w:r>
    </w:p>
    <w:p w14:paraId="2696144C" w14:textId="77777777" w:rsidR="00E917A4" w:rsidRPr="00800C31" w:rsidRDefault="00E917A4" w:rsidP="00E917A4">
      <w:pPr>
        <w:pStyle w:val="ListParagraph"/>
        <w:numPr>
          <w:ilvl w:val="0"/>
          <w:numId w:val="5"/>
        </w:numPr>
        <w:tabs>
          <w:tab w:val="left" w:pos="284"/>
          <w:tab w:val="left" w:pos="426"/>
        </w:tabs>
        <w:jc w:val="both"/>
        <w:rPr>
          <w:rFonts w:ascii="Courier New" w:hAnsi="Courier New" w:cs="Courier New"/>
          <w:b/>
          <w:sz w:val="20"/>
          <w:szCs w:val="20"/>
          <w:lang w:val="it-IT"/>
        </w:rPr>
      </w:pPr>
      <w:r w:rsidRPr="00800C31">
        <w:rPr>
          <w:rFonts w:ascii="Courier New" w:hAnsi="Courier New" w:cs="Courier New"/>
          <w:b/>
          <w:sz w:val="20"/>
          <w:szCs w:val="20"/>
          <w:lang w:val="it-IT"/>
        </w:rPr>
        <w:t xml:space="preserve">cancellazione visita assistito </w:t>
      </w:r>
    </w:p>
    <w:p w14:paraId="66957BE7" w14:textId="77777777" w:rsidR="00E917A4" w:rsidRPr="00800C31" w:rsidRDefault="00E917A4" w:rsidP="00E917A4">
      <w:pPr>
        <w:pStyle w:val="ListParagraph"/>
        <w:numPr>
          <w:ilvl w:val="0"/>
          <w:numId w:val="5"/>
        </w:numPr>
        <w:tabs>
          <w:tab w:val="left" w:pos="284"/>
          <w:tab w:val="left" w:pos="426"/>
        </w:tabs>
        <w:jc w:val="both"/>
        <w:rPr>
          <w:rFonts w:ascii="Courier New" w:hAnsi="Courier New" w:cs="Courier New"/>
          <w:b/>
          <w:sz w:val="20"/>
          <w:szCs w:val="20"/>
          <w:lang w:val="it-IT"/>
        </w:rPr>
      </w:pPr>
      <w:r w:rsidRPr="00800C31">
        <w:rPr>
          <w:rFonts w:ascii="Courier New" w:hAnsi="Courier New" w:cs="Courier New"/>
          <w:b/>
          <w:sz w:val="20"/>
          <w:szCs w:val="20"/>
          <w:lang w:val="it-IT"/>
        </w:rPr>
        <w:t>stampa lista</w:t>
      </w:r>
    </w:p>
    <w:p w14:paraId="0FBF3406" w14:textId="77777777" w:rsidR="00E917A4" w:rsidRPr="00800C31" w:rsidRDefault="00E917A4" w:rsidP="00E917A4">
      <w:pPr>
        <w:pStyle w:val="ListParagraph"/>
        <w:numPr>
          <w:ilvl w:val="0"/>
          <w:numId w:val="5"/>
        </w:numPr>
        <w:tabs>
          <w:tab w:val="left" w:pos="284"/>
          <w:tab w:val="left" w:pos="426"/>
        </w:tabs>
        <w:spacing w:after="120"/>
        <w:ind w:left="714" w:hanging="357"/>
        <w:jc w:val="both"/>
        <w:rPr>
          <w:rFonts w:ascii="Courier New" w:hAnsi="Courier New" w:cs="Courier New"/>
          <w:b/>
          <w:sz w:val="20"/>
          <w:szCs w:val="20"/>
          <w:lang w:val="it-IT"/>
        </w:rPr>
      </w:pPr>
      <w:r w:rsidRPr="00800C31">
        <w:rPr>
          <w:rFonts w:ascii="Courier New" w:hAnsi="Courier New" w:cs="Courier New"/>
          <w:b/>
          <w:sz w:val="20"/>
          <w:szCs w:val="20"/>
          <w:lang w:val="it-IT"/>
        </w:rPr>
        <w:t>Termine programma</w:t>
      </w:r>
    </w:p>
    <w:p w14:paraId="353B7B42" w14:textId="77777777" w:rsidR="00E917A4" w:rsidRPr="00800C31" w:rsidRDefault="00E917A4" w:rsidP="00E917A4">
      <w:pPr>
        <w:jc w:val="both"/>
        <w:rPr>
          <w:rFonts w:ascii="Courier New" w:hAnsi="Courier New" w:cs="Courier New"/>
          <w:b/>
          <w:sz w:val="20"/>
          <w:szCs w:val="20"/>
          <w:lang w:val="it-IT"/>
        </w:rPr>
      </w:pPr>
      <w:r w:rsidRPr="00800C31">
        <w:rPr>
          <w:rFonts w:ascii="Courier New" w:hAnsi="Courier New" w:cs="Courier New"/>
          <w:b/>
          <w:sz w:val="20"/>
          <w:szCs w:val="20"/>
          <w:lang w:val="it-IT"/>
        </w:rPr>
        <w:t xml:space="preserve">Scelta? </w:t>
      </w:r>
      <w:r>
        <w:rPr>
          <w:rFonts w:ascii="Courier New" w:hAnsi="Courier New" w:cs="Courier New"/>
          <w:b/>
          <w:sz w:val="20"/>
          <w:szCs w:val="20"/>
          <w:lang w:val="it-IT"/>
        </w:rPr>
        <w:t>1</w:t>
      </w:r>
    </w:p>
    <w:p w14:paraId="45F46BD7" w14:textId="77777777" w:rsidR="00E917A4" w:rsidRPr="00800C31" w:rsidRDefault="00E917A4" w:rsidP="00E917A4">
      <w:pPr>
        <w:spacing w:after="120"/>
        <w:jc w:val="both"/>
        <w:rPr>
          <w:rFonts w:ascii="Courier New" w:hAnsi="Courier New" w:cs="Courier New"/>
          <w:b/>
          <w:sz w:val="20"/>
          <w:szCs w:val="20"/>
          <w:lang w:val="it-IT"/>
        </w:rPr>
      </w:pPr>
      <w:r w:rsidRPr="00800C31">
        <w:rPr>
          <w:rFonts w:ascii="Courier New" w:hAnsi="Courier New" w:cs="Courier New"/>
          <w:b/>
          <w:sz w:val="20"/>
          <w:szCs w:val="20"/>
          <w:lang w:val="it-IT"/>
        </w:rPr>
        <w:t>Barry White pulizia</w:t>
      </w:r>
    </w:p>
    <w:p w14:paraId="4CDA0147" w14:textId="77777777" w:rsidR="00E917A4" w:rsidRPr="00800C31" w:rsidRDefault="00E917A4" w:rsidP="00E917A4">
      <w:pPr>
        <w:jc w:val="both"/>
        <w:rPr>
          <w:rFonts w:ascii="Courier New" w:hAnsi="Courier New" w:cs="Courier New"/>
          <w:b/>
          <w:sz w:val="20"/>
          <w:szCs w:val="20"/>
          <w:lang w:val="it-IT"/>
        </w:rPr>
      </w:pPr>
      <w:r w:rsidRPr="00800C31">
        <w:rPr>
          <w:rFonts w:ascii="Courier New" w:hAnsi="Courier New" w:cs="Courier New"/>
          <w:b/>
          <w:sz w:val="20"/>
          <w:szCs w:val="20"/>
          <w:lang w:val="it-IT"/>
        </w:rPr>
        <w:t>Scelta?</w:t>
      </w:r>
      <w:r>
        <w:rPr>
          <w:rFonts w:ascii="Courier New" w:hAnsi="Courier New" w:cs="Courier New"/>
          <w:b/>
          <w:sz w:val="20"/>
          <w:szCs w:val="20"/>
          <w:lang w:val="it-IT"/>
        </w:rPr>
        <w:t xml:space="preserve"> 2</w:t>
      </w:r>
    </w:p>
    <w:p w14:paraId="626FE964" w14:textId="77777777" w:rsidR="00E917A4" w:rsidRPr="00800C31" w:rsidRDefault="00E917A4" w:rsidP="00E917A4">
      <w:pPr>
        <w:jc w:val="both"/>
        <w:rPr>
          <w:rFonts w:ascii="Courier New" w:hAnsi="Courier New" w:cs="Courier New"/>
          <w:b/>
          <w:sz w:val="20"/>
          <w:szCs w:val="20"/>
          <w:lang w:val="it-IT"/>
        </w:rPr>
      </w:pPr>
      <w:r w:rsidRPr="00800C31">
        <w:rPr>
          <w:rFonts w:ascii="Courier New" w:hAnsi="Courier New" w:cs="Courier New"/>
          <w:b/>
          <w:sz w:val="20"/>
          <w:szCs w:val="20"/>
          <w:lang w:val="it-IT"/>
        </w:rPr>
        <w:t xml:space="preserve">Inserire nome </w:t>
      </w:r>
      <w:r w:rsidR="0043197E">
        <w:rPr>
          <w:rFonts w:ascii="Courier New" w:hAnsi="Courier New" w:cs="Courier New"/>
          <w:b/>
          <w:sz w:val="20"/>
          <w:szCs w:val="20"/>
          <w:lang w:val="it-IT"/>
        </w:rPr>
        <w:t xml:space="preserve">e </w:t>
      </w:r>
      <w:r w:rsidRPr="00800C31">
        <w:rPr>
          <w:rFonts w:ascii="Courier New" w:hAnsi="Courier New" w:cs="Courier New"/>
          <w:b/>
          <w:sz w:val="20"/>
          <w:szCs w:val="20"/>
          <w:lang w:val="it-IT"/>
        </w:rPr>
        <w:t xml:space="preserve">cognome </w:t>
      </w:r>
      <w:r w:rsidR="0043197E">
        <w:rPr>
          <w:rFonts w:ascii="Courier New" w:hAnsi="Courier New" w:cs="Courier New"/>
          <w:b/>
          <w:sz w:val="20"/>
          <w:szCs w:val="20"/>
          <w:lang w:val="it-IT"/>
        </w:rPr>
        <w:t>del paziente</w:t>
      </w:r>
    </w:p>
    <w:p w14:paraId="7A59910B" w14:textId="226358BB" w:rsidR="00E917A4" w:rsidRPr="002251C4" w:rsidRDefault="00E917A4" w:rsidP="00E917A4">
      <w:pPr>
        <w:spacing w:after="120"/>
        <w:jc w:val="both"/>
        <w:rPr>
          <w:rFonts w:ascii="Courier New" w:hAnsi="Courier New" w:cs="Courier New"/>
          <w:b/>
          <w:sz w:val="20"/>
          <w:szCs w:val="20"/>
        </w:rPr>
      </w:pPr>
      <w:r>
        <w:rPr>
          <w:rFonts w:ascii="Courier New" w:hAnsi="Courier New" w:cs="Courier New"/>
          <w:b/>
          <w:sz w:val="20"/>
          <w:szCs w:val="20"/>
          <w:lang w:val="it-IT"/>
        </w:rPr>
        <w:lastRenderedPageBreak/>
        <w:t xml:space="preserve">   </w:t>
      </w:r>
      <w:r w:rsidRPr="002251C4">
        <w:rPr>
          <w:rFonts w:ascii="Courier New" w:hAnsi="Courier New" w:cs="Courier New"/>
          <w:b/>
          <w:sz w:val="20"/>
          <w:szCs w:val="20"/>
        </w:rPr>
        <w:t>Louis Armstrong</w:t>
      </w:r>
    </w:p>
    <w:p w14:paraId="591E4C87" w14:textId="77777777" w:rsidR="00E917A4" w:rsidRPr="002251C4" w:rsidRDefault="00E917A4" w:rsidP="00E917A4">
      <w:pPr>
        <w:jc w:val="both"/>
        <w:rPr>
          <w:rFonts w:ascii="Courier New" w:hAnsi="Courier New" w:cs="Courier New"/>
          <w:b/>
          <w:sz w:val="20"/>
          <w:szCs w:val="20"/>
        </w:rPr>
      </w:pPr>
      <w:proofErr w:type="spellStart"/>
      <w:proofErr w:type="gramStart"/>
      <w:r w:rsidRPr="002251C4">
        <w:rPr>
          <w:rFonts w:ascii="Courier New" w:hAnsi="Courier New" w:cs="Courier New"/>
          <w:b/>
          <w:sz w:val="20"/>
          <w:szCs w:val="20"/>
        </w:rPr>
        <w:t>Scelta</w:t>
      </w:r>
      <w:proofErr w:type="spellEnd"/>
      <w:r w:rsidRPr="002251C4">
        <w:rPr>
          <w:rFonts w:ascii="Courier New" w:hAnsi="Courier New" w:cs="Courier New"/>
          <w:b/>
          <w:sz w:val="20"/>
          <w:szCs w:val="20"/>
        </w:rPr>
        <w:t>?</w:t>
      </w:r>
      <w:proofErr w:type="gramEnd"/>
      <w:r w:rsidRPr="002251C4">
        <w:rPr>
          <w:rFonts w:ascii="Courier New" w:hAnsi="Courier New" w:cs="Courier New"/>
          <w:b/>
          <w:sz w:val="20"/>
          <w:szCs w:val="20"/>
        </w:rPr>
        <w:t xml:space="preserve"> 3</w:t>
      </w:r>
    </w:p>
    <w:p w14:paraId="7A6AC8DB" w14:textId="77777777" w:rsidR="00E917A4" w:rsidRPr="002251C4" w:rsidRDefault="00E917A4" w:rsidP="00E917A4">
      <w:pPr>
        <w:jc w:val="both"/>
        <w:rPr>
          <w:rFonts w:ascii="Courier New" w:hAnsi="Courier New" w:cs="Courier New"/>
          <w:b/>
          <w:sz w:val="20"/>
          <w:szCs w:val="20"/>
        </w:rPr>
      </w:pPr>
      <w:proofErr w:type="spellStart"/>
      <w:r w:rsidRPr="002251C4">
        <w:rPr>
          <w:rFonts w:ascii="Courier New" w:hAnsi="Courier New" w:cs="Courier New"/>
          <w:b/>
          <w:sz w:val="20"/>
          <w:szCs w:val="20"/>
        </w:rPr>
        <w:t>Visite</w:t>
      </w:r>
      <w:proofErr w:type="spellEnd"/>
      <w:r w:rsidRPr="002251C4">
        <w:rPr>
          <w:rFonts w:ascii="Courier New" w:hAnsi="Courier New" w:cs="Courier New"/>
          <w:b/>
          <w:sz w:val="20"/>
          <w:szCs w:val="20"/>
        </w:rPr>
        <w:t xml:space="preserve"> </w:t>
      </w:r>
      <w:proofErr w:type="spellStart"/>
      <w:r w:rsidRPr="002251C4">
        <w:rPr>
          <w:rFonts w:ascii="Courier New" w:hAnsi="Courier New" w:cs="Courier New"/>
          <w:b/>
          <w:sz w:val="20"/>
          <w:szCs w:val="20"/>
        </w:rPr>
        <w:t>effettuate</w:t>
      </w:r>
      <w:proofErr w:type="spellEnd"/>
      <w:r w:rsidRPr="002251C4">
        <w:rPr>
          <w:rFonts w:ascii="Courier New" w:hAnsi="Courier New" w:cs="Courier New"/>
          <w:b/>
          <w:sz w:val="20"/>
          <w:szCs w:val="20"/>
        </w:rPr>
        <w:t>:</w:t>
      </w:r>
    </w:p>
    <w:p w14:paraId="6DA87663" w14:textId="77777777" w:rsidR="00E917A4" w:rsidRPr="002251C4" w:rsidRDefault="00E917A4" w:rsidP="00E917A4">
      <w:pPr>
        <w:jc w:val="both"/>
        <w:rPr>
          <w:rFonts w:ascii="Courier New" w:hAnsi="Courier New" w:cs="Courier New"/>
          <w:b/>
          <w:sz w:val="20"/>
          <w:szCs w:val="20"/>
        </w:rPr>
      </w:pPr>
      <w:r w:rsidRPr="002251C4">
        <w:rPr>
          <w:rFonts w:ascii="Courier New" w:hAnsi="Courier New" w:cs="Courier New"/>
          <w:b/>
          <w:sz w:val="20"/>
          <w:szCs w:val="20"/>
        </w:rPr>
        <w:t xml:space="preserve">   Barry White</w:t>
      </w:r>
    </w:p>
    <w:p w14:paraId="72D2A57A" w14:textId="77777777" w:rsidR="00E917A4" w:rsidRPr="00800C31" w:rsidRDefault="00E917A4" w:rsidP="00E917A4">
      <w:pPr>
        <w:jc w:val="both"/>
        <w:rPr>
          <w:rFonts w:ascii="Courier New" w:hAnsi="Courier New" w:cs="Courier New"/>
          <w:b/>
          <w:sz w:val="20"/>
          <w:szCs w:val="20"/>
          <w:lang w:val="it-IT"/>
        </w:rPr>
      </w:pPr>
      <w:r w:rsidRPr="00800C31">
        <w:rPr>
          <w:rFonts w:ascii="Courier New" w:hAnsi="Courier New" w:cs="Courier New"/>
          <w:b/>
          <w:sz w:val="20"/>
          <w:szCs w:val="20"/>
          <w:lang w:val="it-IT"/>
        </w:rPr>
        <w:t>Visite da effettuare:</w:t>
      </w:r>
    </w:p>
    <w:p w14:paraId="162340B8" w14:textId="77777777" w:rsidR="00E917A4" w:rsidRPr="002251C4" w:rsidRDefault="00E917A4" w:rsidP="00E917A4">
      <w:pPr>
        <w:jc w:val="both"/>
        <w:rPr>
          <w:rFonts w:ascii="Courier New" w:hAnsi="Courier New"/>
          <w:b/>
          <w:sz w:val="20"/>
          <w:lang w:val="it-IT"/>
        </w:rPr>
      </w:pPr>
      <w:r>
        <w:rPr>
          <w:rFonts w:ascii="Courier New" w:hAnsi="Courier New" w:cs="Courier New"/>
          <w:b/>
          <w:sz w:val="20"/>
          <w:szCs w:val="20"/>
          <w:lang w:val="it-IT"/>
        </w:rPr>
        <w:t xml:space="preserve">   </w:t>
      </w:r>
      <w:r w:rsidRPr="002251C4">
        <w:rPr>
          <w:rFonts w:ascii="Courier New" w:hAnsi="Courier New"/>
          <w:b/>
          <w:sz w:val="20"/>
          <w:lang w:val="it-IT"/>
        </w:rPr>
        <w:t>Frank Sinatra</w:t>
      </w:r>
    </w:p>
    <w:p w14:paraId="61768F02" w14:textId="77777777" w:rsidR="00E917A4" w:rsidRPr="002251C4" w:rsidRDefault="00E917A4" w:rsidP="00E917A4">
      <w:pPr>
        <w:spacing w:after="120"/>
        <w:jc w:val="both"/>
        <w:rPr>
          <w:rFonts w:ascii="Courier New" w:hAnsi="Courier New"/>
          <w:b/>
          <w:sz w:val="20"/>
          <w:lang w:val="it-IT"/>
        </w:rPr>
      </w:pPr>
      <w:r w:rsidRPr="002251C4">
        <w:rPr>
          <w:rFonts w:ascii="Courier New" w:hAnsi="Courier New"/>
          <w:b/>
          <w:sz w:val="20"/>
          <w:lang w:val="it-IT"/>
        </w:rPr>
        <w:t xml:space="preserve">   Miles Davis</w:t>
      </w:r>
    </w:p>
    <w:p w14:paraId="1C593A76" w14:textId="77777777" w:rsidR="00E917A4" w:rsidRPr="00800C31" w:rsidRDefault="00E917A4" w:rsidP="00E917A4">
      <w:pPr>
        <w:tabs>
          <w:tab w:val="left" w:pos="2565"/>
        </w:tabs>
        <w:jc w:val="both"/>
        <w:rPr>
          <w:rFonts w:ascii="Courier New" w:hAnsi="Courier New" w:cs="Courier New"/>
          <w:b/>
          <w:sz w:val="20"/>
          <w:szCs w:val="20"/>
          <w:lang w:val="it-IT"/>
        </w:rPr>
      </w:pPr>
      <w:proofErr w:type="spellStart"/>
      <w:proofErr w:type="gramStart"/>
      <w:r w:rsidRPr="00026107">
        <w:rPr>
          <w:rFonts w:ascii="Courier New" w:hAnsi="Courier New"/>
          <w:b/>
          <w:sz w:val="20"/>
        </w:rPr>
        <w:t>Scelta</w:t>
      </w:r>
      <w:proofErr w:type="spellEnd"/>
      <w:r w:rsidRPr="00026107">
        <w:rPr>
          <w:rFonts w:ascii="Courier New" w:hAnsi="Courier New"/>
          <w:b/>
          <w:sz w:val="20"/>
        </w:rPr>
        <w:t>?</w:t>
      </w:r>
      <w:proofErr w:type="gramEnd"/>
      <w:r w:rsidRPr="00026107">
        <w:rPr>
          <w:rFonts w:ascii="Courier New" w:hAnsi="Courier New"/>
          <w:b/>
          <w:sz w:val="20"/>
        </w:rPr>
        <w:t xml:space="preserve"> </w:t>
      </w:r>
      <w:r>
        <w:rPr>
          <w:rFonts w:ascii="Courier New" w:hAnsi="Courier New" w:cs="Courier New"/>
          <w:b/>
          <w:sz w:val="20"/>
          <w:szCs w:val="20"/>
          <w:lang w:val="it-IT"/>
        </w:rPr>
        <w:t>4</w:t>
      </w:r>
    </w:p>
    <w:p w14:paraId="26248893" w14:textId="77777777" w:rsidR="00871DDE" w:rsidRDefault="00E917A4" w:rsidP="00E917A4">
      <w:pPr>
        <w:tabs>
          <w:tab w:val="left" w:pos="2565"/>
        </w:tabs>
        <w:jc w:val="both"/>
        <w:rPr>
          <w:rFonts w:ascii="Courier New" w:hAnsi="Courier New" w:cs="Courier New"/>
          <w:b/>
          <w:lang w:val="it-IT"/>
        </w:rPr>
      </w:pPr>
      <w:r>
        <w:rPr>
          <w:rFonts w:ascii="Courier New" w:hAnsi="Courier New" w:cs="Courier New"/>
          <w:b/>
          <w:sz w:val="20"/>
          <w:szCs w:val="20"/>
          <w:lang w:val="it-IT"/>
        </w:rPr>
        <w:t xml:space="preserve">   </w:t>
      </w:r>
      <w:r w:rsidRPr="00800C31">
        <w:rPr>
          <w:rFonts w:ascii="Courier New" w:hAnsi="Courier New" w:cs="Courier New"/>
          <w:b/>
          <w:sz w:val="20"/>
          <w:szCs w:val="20"/>
          <w:lang w:val="it-IT"/>
        </w:rPr>
        <w:t>Termine programma</w:t>
      </w:r>
    </w:p>
    <w:sectPr w:rsidR="00871DDE" w:rsidSect="00BE468B">
      <w:headerReference w:type="default" r:id="rId9"/>
      <w:footerReference w:type="default" r:id="rId10"/>
      <w:pgSz w:w="11900" w:h="16840" w:code="9"/>
      <w:pgMar w:top="1701" w:right="1009" w:bottom="1560" w:left="1077" w:header="709" w:footer="709"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AE2B8E8" w14:textId="77777777" w:rsidR="00126B4E" w:rsidRDefault="00126B4E" w:rsidP="002404AD">
      <w:r>
        <w:separator/>
      </w:r>
    </w:p>
  </w:endnote>
  <w:endnote w:type="continuationSeparator" w:id="0">
    <w:p w14:paraId="272A2148" w14:textId="77777777" w:rsidR="00126B4E" w:rsidRDefault="00126B4E" w:rsidP="002404AD">
      <w:r>
        <w:continuationSeparator/>
      </w:r>
    </w:p>
  </w:endnote>
  <w:endnote w:type="continuationNotice" w:id="1">
    <w:p w14:paraId="69D47D33" w14:textId="77777777" w:rsidR="00126B4E" w:rsidRDefault="00126B4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inion Pro SmBd Ital">
    <w:altName w:val="Cambria Math"/>
    <w:charset w:val="00"/>
    <w:family w:val="auto"/>
    <w:pitch w:val="variable"/>
    <w:sig w:usb0="00000001" w:usb1="00000001"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963780" w14:textId="77777777" w:rsidR="00026107" w:rsidRDefault="0002610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724B600" w14:textId="77777777" w:rsidR="00126B4E" w:rsidRDefault="00126B4E" w:rsidP="002404AD">
      <w:r>
        <w:separator/>
      </w:r>
    </w:p>
  </w:footnote>
  <w:footnote w:type="continuationSeparator" w:id="0">
    <w:p w14:paraId="3A246369" w14:textId="77777777" w:rsidR="00126B4E" w:rsidRDefault="00126B4E" w:rsidP="002404AD">
      <w:r>
        <w:continuationSeparator/>
      </w:r>
    </w:p>
  </w:footnote>
  <w:footnote w:type="continuationNotice" w:id="1">
    <w:p w14:paraId="14EDDF1E" w14:textId="77777777" w:rsidR="00126B4E" w:rsidRDefault="00126B4E"/>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9842B9" w14:textId="77777777" w:rsidR="00330453" w:rsidRDefault="00330453">
    <w:pPr>
      <w:pStyle w:val="Header"/>
      <w:rPr>
        <w:rFonts w:asciiTheme="minorHAnsi" w:hAnsiTheme="minorHAnsi"/>
        <w:sz w:val="20"/>
        <w:szCs w:val="20"/>
        <w:lang w:val="it-IT"/>
      </w:rPr>
    </w:pPr>
    <w:r w:rsidRPr="002404AD">
      <w:rPr>
        <w:rFonts w:asciiTheme="minorHAnsi" w:hAnsiTheme="minorHAnsi"/>
        <w:sz w:val="20"/>
        <w:szCs w:val="20"/>
        <w:lang w:val="it-IT"/>
      </w:rPr>
      <w:t>Informatica</w:t>
    </w:r>
  </w:p>
  <w:p w14:paraId="06448C73" w14:textId="77777777" w:rsidR="00330453" w:rsidRPr="002404AD" w:rsidRDefault="00330453">
    <w:pPr>
      <w:pStyle w:val="Header"/>
      <w:rPr>
        <w:rFonts w:asciiTheme="minorHAnsi" w:hAnsiTheme="minorHAnsi"/>
        <w:sz w:val="20"/>
        <w:szCs w:val="20"/>
        <w:lang w:val="it-IT"/>
      </w:rPr>
    </w:pPr>
    <w:r>
      <w:rPr>
        <w:rFonts w:asciiTheme="minorHAnsi" w:hAnsiTheme="minorHAnsi"/>
        <w:sz w:val="20"/>
        <w:szCs w:val="20"/>
        <w:lang w:val="it-IT"/>
      </w:rPr>
      <w:t>6 Luglio 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4B2629"/>
    <w:multiLevelType w:val="hybridMultilevel"/>
    <w:tmpl w:val="5C441EC6"/>
    <w:lvl w:ilvl="0" w:tplc="F9748936">
      <w:numFmt w:val="bullet"/>
      <w:lvlText w:val="-"/>
      <w:lvlJc w:val="left"/>
      <w:pPr>
        <w:ind w:left="720" w:hanging="360"/>
      </w:pPr>
      <w:rPr>
        <w:rFonts w:ascii="Calibri" w:eastAsia="Times New Roman" w:hAnsi="Calibri"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E874CC2"/>
    <w:multiLevelType w:val="hybridMultilevel"/>
    <w:tmpl w:val="F4F04BD6"/>
    <w:lvl w:ilvl="0" w:tplc="E09A30F8">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7731AC4"/>
    <w:multiLevelType w:val="hybridMultilevel"/>
    <w:tmpl w:val="871485B0"/>
    <w:lvl w:ilvl="0" w:tplc="07A8F272">
      <w:start w:val="3"/>
      <w:numFmt w:val="bullet"/>
      <w:lvlText w:val="-"/>
      <w:lvlJc w:val="left"/>
      <w:pPr>
        <w:ind w:left="360" w:hanging="360"/>
      </w:pPr>
      <w:rPr>
        <w:rFonts w:ascii="Cambria" w:eastAsiaTheme="minorEastAsia" w:hAnsi="Cambria" w:cstheme="minorBidi"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73CE6DFA"/>
    <w:multiLevelType w:val="hybridMultilevel"/>
    <w:tmpl w:val="2CA4E66E"/>
    <w:lvl w:ilvl="0" w:tplc="77A092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4AA5FD8"/>
    <w:multiLevelType w:val="hybridMultilevel"/>
    <w:tmpl w:val="7BEA5AE2"/>
    <w:lvl w:ilvl="0" w:tplc="040818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hyphenationZone w:val="283"/>
  <w:drawingGridHorizontalSpacing w:val="120"/>
  <w:displayHorizontalDrawingGridEvery w:val="2"/>
  <w:displayVerticalDrawingGridEvery w:val="2"/>
  <w:characterSpacingControl w:val="doNotCompress"/>
  <w:footnotePr>
    <w:footnote w:id="-1"/>
    <w:footnote w:id="0"/>
    <w:footnote w:id="1"/>
  </w:footnotePr>
  <w:endnotePr>
    <w:endnote w:id="-1"/>
    <w:endnote w:id="0"/>
    <w:endnote w:id="1"/>
  </w:endnotePr>
  <w:compat>
    <w:compatSetting w:name="compatibilityMode" w:uri="http://schemas.microsoft.com/office/word" w:val="14"/>
  </w:compat>
  <w:rsids>
    <w:rsidRoot w:val="00055A62"/>
    <w:rsid w:val="00026107"/>
    <w:rsid w:val="000370C7"/>
    <w:rsid w:val="00055A62"/>
    <w:rsid w:val="00092620"/>
    <w:rsid w:val="000B515E"/>
    <w:rsid w:val="0011033F"/>
    <w:rsid w:val="0011069D"/>
    <w:rsid w:val="00126B4E"/>
    <w:rsid w:val="00146BBF"/>
    <w:rsid w:val="00153776"/>
    <w:rsid w:val="001541F9"/>
    <w:rsid w:val="00156A02"/>
    <w:rsid w:val="00160F75"/>
    <w:rsid w:val="0016729B"/>
    <w:rsid w:val="001C0599"/>
    <w:rsid w:val="001F3E17"/>
    <w:rsid w:val="001F6D88"/>
    <w:rsid w:val="00217833"/>
    <w:rsid w:val="002251C4"/>
    <w:rsid w:val="0023164C"/>
    <w:rsid w:val="002404AD"/>
    <w:rsid w:val="00241B13"/>
    <w:rsid w:val="002611D4"/>
    <w:rsid w:val="00262DB1"/>
    <w:rsid w:val="00271C5D"/>
    <w:rsid w:val="0028672B"/>
    <w:rsid w:val="002976F9"/>
    <w:rsid w:val="002C4732"/>
    <w:rsid w:val="002F77E8"/>
    <w:rsid w:val="00321D12"/>
    <w:rsid w:val="00330453"/>
    <w:rsid w:val="00332664"/>
    <w:rsid w:val="003365F2"/>
    <w:rsid w:val="00341C0E"/>
    <w:rsid w:val="00351859"/>
    <w:rsid w:val="003D5A4C"/>
    <w:rsid w:val="0041277B"/>
    <w:rsid w:val="0043197E"/>
    <w:rsid w:val="00446812"/>
    <w:rsid w:val="00457BF6"/>
    <w:rsid w:val="00475076"/>
    <w:rsid w:val="004B5DFA"/>
    <w:rsid w:val="004B7369"/>
    <w:rsid w:val="004C7B96"/>
    <w:rsid w:val="005031D7"/>
    <w:rsid w:val="0052370E"/>
    <w:rsid w:val="00556CEC"/>
    <w:rsid w:val="005605B7"/>
    <w:rsid w:val="0058572B"/>
    <w:rsid w:val="00593A6E"/>
    <w:rsid w:val="00593F21"/>
    <w:rsid w:val="005F081C"/>
    <w:rsid w:val="006343D5"/>
    <w:rsid w:val="006639E0"/>
    <w:rsid w:val="006C123C"/>
    <w:rsid w:val="006D371F"/>
    <w:rsid w:val="006D3FB3"/>
    <w:rsid w:val="006E3818"/>
    <w:rsid w:val="006E6B76"/>
    <w:rsid w:val="006F1E31"/>
    <w:rsid w:val="00706CCA"/>
    <w:rsid w:val="0073360B"/>
    <w:rsid w:val="007831F2"/>
    <w:rsid w:val="00792FD3"/>
    <w:rsid w:val="007A74A4"/>
    <w:rsid w:val="007B7BD5"/>
    <w:rsid w:val="00800C31"/>
    <w:rsid w:val="00802C29"/>
    <w:rsid w:val="008053B9"/>
    <w:rsid w:val="00815548"/>
    <w:rsid w:val="0084197F"/>
    <w:rsid w:val="008641BB"/>
    <w:rsid w:val="00871DDE"/>
    <w:rsid w:val="00880C1C"/>
    <w:rsid w:val="00882532"/>
    <w:rsid w:val="008A3B5D"/>
    <w:rsid w:val="008A4E9A"/>
    <w:rsid w:val="008F5EFB"/>
    <w:rsid w:val="00905118"/>
    <w:rsid w:val="009328EB"/>
    <w:rsid w:val="009724D2"/>
    <w:rsid w:val="009727FA"/>
    <w:rsid w:val="00982A41"/>
    <w:rsid w:val="009A4D78"/>
    <w:rsid w:val="009A5948"/>
    <w:rsid w:val="009A5CB6"/>
    <w:rsid w:val="009C1FAD"/>
    <w:rsid w:val="009C4643"/>
    <w:rsid w:val="009D5F7F"/>
    <w:rsid w:val="00A402B8"/>
    <w:rsid w:val="00A53EAF"/>
    <w:rsid w:val="00A7500E"/>
    <w:rsid w:val="00A76B7E"/>
    <w:rsid w:val="00A83EC3"/>
    <w:rsid w:val="00AD50E7"/>
    <w:rsid w:val="00AE5D7A"/>
    <w:rsid w:val="00B10A12"/>
    <w:rsid w:val="00B31E98"/>
    <w:rsid w:val="00B34597"/>
    <w:rsid w:val="00B37909"/>
    <w:rsid w:val="00B74188"/>
    <w:rsid w:val="00B75BB4"/>
    <w:rsid w:val="00B8035C"/>
    <w:rsid w:val="00B90345"/>
    <w:rsid w:val="00BB7029"/>
    <w:rsid w:val="00BC3A0B"/>
    <w:rsid w:val="00BD7349"/>
    <w:rsid w:val="00BE468B"/>
    <w:rsid w:val="00C02A52"/>
    <w:rsid w:val="00C1109A"/>
    <w:rsid w:val="00C120B2"/>
    <w:rsid w:val="00C1618A"/>
    <w:rsid w:val="00C24871"/>
    <w:rsid w:val="00C53DB7"/>
    <w:rsid w:val="00C60F69"/>
    <w:rsid w:val="00C77C2B"/>
    <w:rsid w:val="00C82DC1"/>
    <w:rsid w:val="00C95B7B"/>
    <w:rsid w:val="00CC1279"/>
    <w:rsid w:val="00D14870"/>
    <w:rsid w:val="00D7140A"/>
    <w:rsid w:val="00D85389"/>
    <w:rsid w:val="00DD0523"/>
    <w:rsid w:val="00DF5864"/>
    <w:rsid w:val="00E20818"/>
    <w:rsid w:val="00E3781D"/>
    <w:rsid w:val="00E56EED"/>
    <w:rsid w:val="00E570FC"/>
    <w:rsid w:val="00E6106B"/>
    <w:rsid w:val="00E61C93"/>
    <w:rsid w:val="00E917A4"/>
    <w:rsid w:val="00EF7372"/>
    <w:rsid w:val="00F21765"/>
    <w:rsid w:val="00F3400A"/>
    <w:rsid w:val="00F65512"/>
    <w:rsid w:val="00FA1F22"/>
    <w:rsid w:val="00FA3C40"/>
    <w:rsid w:val="00FE1F22"/>
    <w:rsid w:val="00FE392E"/>
    <w:rsid w:val="00FE778D"/>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E1C3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5A62"/>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5A62"/>
    <w:pPr>
      <w:ind w:left="720"/>
      <w:contextualSpacing/>
    </w:pPr>
  </w:style>
  <w:style w:type="table" w:styleId="TableGrid">
    <w:name w:val="Table Grid"/>
    <w:basedOn w:val="TableNormal"/>
    <w:uiPriority w:val="59"/>
    <w:rsid w:val="00FA3C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D5F7F"/>
    <w:rPr>
      <w:rFonts w:ascii="Tahoma" w:hAnsi="Tahoma" w:cs="Tahoma"/>
      <w:sz w:val="16"/>
      <w:szCs w:val="16"/>
    </w:rPr>
  </w:style>
  <w:style w:type="character" w:customStyle="1" w:styleId="BalloonTextChar">
    <w:name w:val="Balloon Text Char"/>
    <w:basedOn w:val="DefaultParagraphFont"/>
    <w:link w:val="BalloonText"/>
    <w:uiPriority w:val="99"/>
    <w:semiHidden/>
    <w:rsid w:val="009D5F7F"/>
    <w:rPr>
      <w:rFonts w:ascii="Tahoma" w:eastAsia="Times New Roman" w:hAnsi="Tahoma" w:cs="Tahoma"/>
      <w:sz w:val="16"/>
      <w:szCs w:val="16"/>
    </w:rPr>
  </w:style>
  <w:style w:type="paragraph" w:styleId="Header">
    <w:name w:val="header"/>
    <w:basedOn w:val="Normal"/>
    <w:link w:val="HeaderChar"/>
    <w:uiPriority w:val="99"/>
    <w:unhideWhenUsed/>
    <w:rsid w:val="002404AD"/>
    <w:pPr>
      <w:tabs>
        <w:tab w:val="center" w:pos="4986"/>
        <w:tab w:val="right" w:pos="9972"/>
      </w:tabs>
    </w:pPr>
  </w:style>
  <w:style w:type="character" w:customStyle="1" w:styleId="HeaderChar">
    <w:name w:val="Header Char"/>
    <w:basedOn w:val="DefaultParagraphFont"/>
    <w:link w:val="Header"/>
    <w:uiPriority w:val="99"/>
    <w:rsid w:val="002404AD"/>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2404AD"/>
    <w:pPr>
      <w:tabs>
        <w:tab w:val="center" w:pos="4986"/>
        <w:tab w:val="right" w:pos="9972"/>
      </w:tabs>
    </w:pPr>
  </w:style>
  <w:style w:type="character" w:customStyle="1" w:styleId="FooterChar">
    <w:name w:val="Footer Char"/>
    <w:basedOn w:val="DefaultParagraphFont"/>
    <w:link w:val="Footer"/>
    <w:uiPriority w:val="99"/>
    <w:rsid w:val="002404AD"/>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026107"/>
    <w:rPr>
      <w:sz w:val="16"/>
      <w:szCs w:val="16"/>
    </w:rPr>
  </w:style>
  <w:style w:type="paragraph" w:styleId="CommentText">
    <w:name w:val="annotation text"/>
    <w:basedOn w:val="Normal"/>
    <w:link w:val="CommentTextChar"/>
    <w:uiPriority w:val="99"/>
    <w:semiHidden/>
    <w:unhideWhenUsed/>
    <w:rsid w:val="00026107"/>
    <w:rPr>
      <w:sz w:val="20"/>
      <w:szCs w:val="20"/>
    </w:rPr>
  </w:style>
  <w:style w:type="character" w:customStyle="1" w:styleId="CommentTextChar">
    <w:name w:val="Comment Text Char"/>
    <w:basedOn w:val="DefaultParagraphFont"/>
    <w:link w:val="CommentText"/>
    <w:uiPriority w:val="99"/>
    <w:semiHidden/>
    <w:rsid w:val="00026107"/>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026107"/>
    <w:rPr>
      <w:b/>
      <w:bCs/>
    </w:rPr>
  </w:style>
  <w:style w:type="character" w:customStyle="1" w:styleId="CommentSubjectChar">
    <w:name w:val="Comment Subject Char"/>
    <w:basedOn w:val="CommentTextChar"/>
    <w:link w:val="CommentSubject"/>
    <w:uiPriority w:val="99"/>
    <w:semiHidden/>
    <w:rsid w:val="00026107"/>
    <w:rPr>
      <w:rFonts w:ascii="Times New Roman" w:eastAsia="Times New Roman" w:hAnsi="Times New Roman" w:cs="Times New Roman"/>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5A62"/>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5A62"/>
    <w:pPr>
      <w:ind w:left="720"/>
      <w:contextualSpacing/>
    </w:pPr>
  </w:style>
  <w:style w:type="table" w:styleId="TableGrid">
    <w:name w:val="Table Grid"/>
    <w:basedOn w:val="TableNormal"/>
    <w:uiPriority w:val="59"/>
    <w:rsid w:val="00FA3C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D5F7F"/>
    <w:rPr>
      <w:rFonts w:ascii="Tahoma" w:hAnsi="Tahoma" w:cs="Tahoma"/>
      <w:sz w:val="16"/>
      <w:szCs w:val="16"/>
    </w:rPr>
  </w:style>
  <w:style w:type="character" w:customStyle="1" w:styleId="BalloonTextChar">
    <w:name w:val="Balloon Text Char"/>
    <w:basedOn w:val="DefaultParagraphFont"/>
    <w:link w:val="BalloonText"/>
    <w:uiPriority w:val="99"/>
    <w:semiHidden/>
    <w:rsid w:val="009D5F7F"/>
    <w:rPr>
      <w:rFonts w:ascii="Tahoma" w:eastAsia="Times New Roman" w:hAnsi="Tahoma" w:cs="Tahoma"/>
      <w:sz w:val="16"/>
      <w:szCs w:val="16"/>
    </w:rPr>
  </w:style>
  <w:style w:type="paragraph" w:styleId="Header">
    <w:name w:val="header"/>
    <w:basedOn w:val="Normal"/>
    <w:link w:val="HeaderChar"/>
    <w:uiPriority w:val="99"/>
    <w:unhideWhenUsed/>
    <w:rsid w:val="002404AD"/>
    <w:pPr>
      <w:tabs>
        <w:tab w:val="center" w:pos="4986"/>
        <w:tab w:val="right" w:pos="9972"/>
      </w:tabs>
    </w:pPr>
  </w:style>
  <w:style w:type="character" w:customStyle="1" w:styleId="HeaderChar">
    <w:name w:val="Header Char"/>
    <w:basedOn w:val="DefaultParagraphFont"/>
    <w:link w:val="Header"/>
    <w:uiPriority w:val="99"/>
    <w:rsid w:val="002404AD"/>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2404AD"/>
    <w:pPr>
      <w:tabs>
        <w:tab w:val="center" w:pos="4986"/>
        <w:tab w:val="right" w:pos="9972"/>
      </w:tabs>
    </w:pPr>
  </w:style>
  <w:style w:type="character" w:customStyle="1" w:styleId="FooterChar">
    <w:name w:val="Footer Char"/>
    <w:basedOn w:val="DefaultParagraphFont"/>
    <w:link w:val="Footer"/>
    <w:uiPriority w:val="99"/>
    <w:rsid w:val="002404AD"/>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026107"/>
    <w:rPr>
      <w:sz w:val="16"/>
      <w:szCs w:val="16"/>
    </w:rPr>
  </w:style>
  <w:style w:type="paragraph" w:styleId="CommentText">
    <w:name w:val="annotation text"/>
    <w:basedOn w:val="Normal"/>
    <w:link w:val="CommentTextChar"/>
    <w:uiPriority w:val="99"/>
    <w:semiHidden/>
    <w:unhideWhenUsed/>
    <w:rsid w:val="00026107"/>
    <w:rPr>
      <w:sz w:val="20"/>
      <w:szCs w:val="20"/>
    </w:rPr>
  </w:style>
  <w:style w:type="character" w:customStyle="1" w:styleId="CommentTextChar">
    <w:name w:val="Comment Text Char"/>
    <w:basedOn w:val="DefaultParagraphFont"/>
    <w:link w:val="CommentText"/>
    <w:uiPriority w:val="99"/>
    <w:semiHidden/>
    <w:rsid w:val="00026107"/>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026107"/>
    <w:rPr>
      <w:b/>
      <w:bCs/>
    </w:rPr>
  </w:style>
  <w:style w:type="character" w:customStyle="1" w:styleId="CommentSubjectChar">
    <w:name w:val="Comment Subject Char"/>
    <w:basedOn w:val="CommentTextChar"/>
    <w:link w:val="CommentSubject"/>
    <w:uiPriority w:val="99"/>
    <w:semiHidden/>
    <w:rsid w:val="00026107"/>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53D7F4-BFCF-4918-B57D-0AD41AAF0D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840</TotalTime>
  <Pages>5</Pages>
  <Words>1118</Words>
  <Characters>6374</Characters>
  <Application>Microsoft Office Word</Application>
  <DocSecurity>0</DocSecurity>
  <Lines>53</Lines>
  <Paragraphs>14</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7478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Andrea Calimera</dc:creator>
  <cp:lastModifiedBy>Andrea</cp:lastModifiedBy>
  <cp:revision>4</cp:revision>
  <cp:lastPrinted>2015-07-02T18:39:00Z</cp:lastPrinted>
  <dcterms:created xsi:type="dcterms:W3CDTF">2014-06-15T06:24:00Z</dcterms:created>
  <dcterms:modified xsi:type="dcterms:W3CDTF">2015-07-03T10:29:00Z</dcterms:modified>
</cp:coreProperties>
</file>